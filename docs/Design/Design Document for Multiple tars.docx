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7F32" w14:textId="6003B6CE" w:rsidR="004B0D98" w:rsidRPr="004B0D98" w:rsidRDefault="004B0D98" w:rsidP="00EA22C3">
      <w:pPr>
        <w:spacing w:after="0"/>
        <w:rPr>
          <w:rFonts w:asciiTheme="majorHAnsi" w:eastAsiaTheme="majorEastAsia" w:hAnsiTheme="majorHAnsi" w:cstheme="majorBidi"/>
          <w:b/>
          <w:bCs/>
          <w:caps/>
          <w:color w:val="0072C6" w:themeColor="accent1"/>
          <w:spacing w:val="14"/>
          <w:sz w:val="44"/>
          <w:szCs w:val="44"/>
        </w:rPr>
      </w:pPr>
      <w:r>
        <w:rPr>
          <w:rFonts w:asciiTheme="majorHAnsi" w:eastAsiaTheme="majorEastAsia" w:hAnsiTheme="majorHAnsi" w:cstheme="majorBidi"/>
          <w:b/>
          <w:bCs/>
          <w:caps/>
          <w:color w:val="0072C6" w:themeColor="accent1"/>
          <w:spacing w:val="14"/>
          <w:sz w:val="44"/>
          <w:szCs w:val="44"/>
        </w:rPr>
        <w:t xml:space="preserve">Multiple </w:t>
      </w:r>
      <w:r w:rsidRPr="004B0D98">
        <w:rPr>
          <w:rFonts w:asciiTheme="majorHAnsi" w:eastAsiaTheme="majorEastAsia" w:hAnsiTheme="majorHAnsi" w:cstheme="majorBidi"/>
          <w:b/>
          <w:bCs/>
          <w:caps/>
          <w:color w:val="0072C6" w:themeColor="accent1"/>
          <w:spacing w:val="14"/>
          <w:sz w:val="44"/>
          <w:szCs w:val="44"/>
        </w:rPr>
        <w:t>Tar</w:t>
      </w:r>
      <w:r>
        <w:rPr>
          <w:rFonts w:asciiTheme="majorHAnsi" w:eastAsiaTheme="majorEastAsia" w:hAnsiTheme="majorHAnsi" w:cstheme="majorBidi"/>
          <w:b/>
          <w:bCs/>
          <w:caps/>
          <w:color w:val="0072C6" w:themeColor="accent1"/>
          <w:spacing w:val="14"/>
          <w:sz w:val="44"/>
          <w:szCs w:val="44"/>
        </w:rPr>
        <w:t>S Based ON Files Count</w:t>
      </w:r>
    </w:p>
    <w:p w14:paraId="4CEDB511" w14:textId="77777777" w:rsidR="00EA22C3" w:rsidRDefault="004B0D98" w:rsidP="004B0D98">
      <w:pPr>
        <w:pStyle w:val="ListParagraph"/>
        <w:numPr>
          <w:ilvl w:val="0"/>
          <w:numId w:val="10"/>
        </w:numPr>
      </w:pPr>
      <w:r w:rsidRPr="00EA22C3">
        <w:rPr>
          <w:b/>
          <w:bCs/>
          <w:color w:val="0070C0"/>
        </w:rPr>
        <w:t>Objective</w:t>
      </w:r>
      <w:r>
        <w:t>:</w:t>
      </w:r>
    </w:p>
    <w:p w14:paraId="1D707EA7" w14:textId="19BA0C20" w:rsidR="000C4860" w:rsidRDefault="00EA22C3" w:rsidP="00EA22C3">
      <w:pPr>
        <w:pStyle w:val="ListParagraph"/>
        <w:rPr>
          <w:color w:val="000000" w:themeColor="text1"/>
        </w:rPr>
      </w:pPr>
      <w:r>
        <w:rPr>
          <w:b/>
          <w:bCs/>
        </w:rPr>
        <w:t xml:space="preserve">     </w:t>
      </w:r>
      <w:r w:rsidR="004B0D98" w:rsidRPr="00EA22C3">
        <w:rPr>
          <w:color w:val="000000" w:themeColor="text1"/>
        </w:rPr>
        <w:t xml:space="preserve">The objective of this new feature </w:t>
      </w:r>
      <w:r>
        <w:rPr>
          <w:rFonts w:ascii="Segoe UI" w:hAnsi="Segoe UI" w:cs="Segoe UI"/>
          <w:color w:val="000000" w:themeColor="text1"/>
          <w:shd w:val="clear" w:color="auto" w:fill="FFFFFF"/>
        </w:rPr>
        <w:t xml:space="preserve">is for workflow </w:t>
      </w:r>
      <w:r w:rsidR="004B0D98" w:rsidRPr="00EA22C3">
        <w:rPr>
          <w:rFonts w:ascii="Segoe UI" w:hAnsi="Segoe UI" w:cs="Segoe UI"/>
          <w:color w:val="000000" w:themeColor="text1"/>
          <w:shd w:val="clear" w:color="auto" w:fill="FFFFFF"/>
        </w:rPr>
        <w:t xml:space="preserve">to tar the files in a directory based on a configuration parameter that indicates the number of files that should be picked up for creating a </w:t>
      </w:r>
      <w:proofErr w:type="spellStart"/>
      <w:r w:rsidR="004B0D98" w:rsidRPr="00EA22C3">
        <w:rPr>
          <w:rFonts w:ascii="Segoe UI" w:hAnsi="Segoe UI" w:cs="Segoe UI"/>
          <w:color w:val="000000" w:themeColor="text1"/>
          <w:shd w:val="clear" w:color="auto" w:fill="FFFFFF"/>
        </w:rPr>
        <w:t>tarball</w:t>
      </w:r>
      <w:proofErr w:type="spellEnd"/>
      <w:r w:rsidR="004B0D98" w:rsidRPr="00EA22C3">
        <w:rPr>
          <w:rFonts w:ascii="Segoe UI" w:hAnsi="Segoe UI" w:cs="Segoe UI"/>
          <w:color w:val="000000" w:themeColor="text1"/>
          <w:shd w:val="clear" w:color="auto" w:fill="FFFFFF"/>
        </w:rPr>
        <w:t xml:space="preserve">. </w:t>
      </w:r>
      <w:r w:rsidR="004B0D98" w:rsidRPr="00EA22C3">
        <w:rPr>
          <w:color w:val="000000" w:themeColor="text1"/>
        </w:rPr>
        <w:t xml:space="preserve">This new feature will also have a tracking file to store information about Tar name and files in the tar. </w:t>
      </w:r>
    </w:p>
    <w:p w14:paraId="03BFD6C4" w14:textId="06B739AE" w:rsidR="00EA22C3" w:rsidRDefault="00EA22C3" w:rsidP="00EA22C3">
      <w:pPr>
        <w:pStyle w:val="ListParagraph"/>
        <w:numPr>
          <w:ilvl w:val="0"/>
          <w:numId w:val="10"/>
        </w:numPr>
      </w:pPr>
      <w:r w:rsidRPr="00EA22C3">
        <w:rPr>
          <w:b/>
          <w:bCs/>
          <w:color w:val="0070C0"/>
        </w:rPr>
        <w:t>Design Overview</w:t>
      </w:r>
      <w:r w:rsidRPr="00EA22C3">
        <w:rPr>
          <w:color w:val="000000" w:themeColor="text1"/>
        </w:rPr>
        <w:t xml:space="preserve">: </w:t>
      </w:r>
    </w:p>
    <w:p w14:paraId="68AE6FBA" w14:textId="7D5D9F43" w:rsidR="00EA22C3" w:rsidRDefault="00EA22C3" w:rsidP="00EA22C3">
      <w:pPr>
        <w:pStyle w:val="ListParagraph"/>
        <w:spacing w:after="0"/>
        <w:rPr>
          <w:color w:val="000000" w:themeColor="text1"/>
        </w:rPr>
      </w:pPr>
      <w:r>
        <w:rPr>
          <w:color w:val="000000" w:themeColor="text1"/>
        </w:rPr>
        <w:t xml:space="preserve">       </w:t>
      </w:r>
      <w:r w:rsidRPr="00EA22C3">
        <w:rPr>
          <w:color w:val="000000" w:themeColor="text1"/>
        </w:rPr>
        <w:t xml:space="preserve">The goal of this utility is to tar multiple files from a specified directory based on a given count, save them in a temporary work directory, </w:t>
      </w:r>
      <w:r>
        <w:rPr>
          <w:color w:val="000000" w:themeColor="text1"/>
        </w:rPr>
        <w:t xml:space="preserve">insert row in status info table with the created tar </w:t>
      </w:r>
      <w:r w:rsidRPr="00EA22C3">
        <w:rPr>
          <w:color w:val="000000" w:themeColor="text1"/>
        </w:rPr>
        <w:t>and send a message over JMS after creating each tar archive for uploading to DME. Additionally, it provides functionality to add the tar file and its mapping information.</w:t>
      </w:r>
    </w:p>
    <w:p w14:paraId="0AA29825" w14:textId="5C3B5AA1" w:rsidR="00AF1140" w:rsidRDefault="00AF1140" w:rsidP="00AF1140">
      <w:pPr>
        <w:pStyle w:val="ListParagraph"/>
        <w:numPr>
          <w:ilvl w:val="0"/>
          <w:numId w:val="10"/>
        </w:numPr>
        <w:spacing w:after="0"/>
        <w:rPr>
          <w:color w:val="0072C6" w:themeColor="accent1"/>
        </w:rPr>
      </w:pPr>
      <w:r w:rsidRPr="00AF1140">
        <w:rPr>
          <w:color w:val="0072C6" w:themeColor="accent1"/>
        </w:rPr>
        <w:t>Functional requirements</w:t>
      </w:r>
      <w:r>
        <w:rPr>
          <w:color w:val="0072C6" w:themeColor="accent1"/>
        </w:rPr>
        <w:t>:</w:t>
      </w:r>
    </w:p>
    <w:p w14:paraId="49B8D53B" w14:textId="77777777" w:rsidR="00AF1140" w:rsidRPr="00AF1140" w:rsidRDefault="00AF1140" w:rsidP="00AF1140">
      <w:pPr>
        <w:pStyle w:val="ListParagraph"/>
        <w:numPr>
          <w:ilvl w:val="0"/>
          <w:numId w:val="21"/>
        </w:numPr>
        <w:rPr>
          <w:color w:val="000000" w:themeColor="text1"/>
        </w:rPr>
      </w:pPr>
      <w:r w:rsidRPr="00AF1140">
        <w:rPr>
          <w:color w:val="0072C6" w:themeColor="accent1"/>
        </w:rPr>
        <w:t>Movies</w:t>
      </w:r>
      <w:r w:rsidRPr="00AF1140">
        <w:rPr>
          <w:color w:val="000000" w:themeColor="text1"/>
        </w:rPr>
        <w:t>: will create multiple tars. Tarring is based on the configuration parameter for number of files per each tar.</w:t>
      </w:r>
    </w:p>
    <w:p w14:paraId="5668405D" w14:textId="77777777" w:rsidR="00AF1140" w:rsidRPr="00AF1140" w:rsidRDefault="00AF1140" w:rsidP="00AF1140">
      <w:pPr>
        <w:pStyle w:val="ListParagraph"/>
        <w:numPr>
          <w:ilvl w:val="0"/>
          <w:numId w:val="21"/>
        </w:numPr>
        <w:rPr>
          <w:color w:val="000000" w:themeColor="text1"/>
        </w:rPr>
      </w:pPr>
      <w:r w:rsidRPr="00AF1140">
        <w:rPr>
          <w:color w:val="0072C6" w:themeColor="accent1"/>
        </w:rPr>
        <w:t>Images</w:t>
      </w:r>
      <w:r w:rsidRPr="00AF1140">
        <w:rPr>
          <w:color w:val="000000" w:themeColor="text1"/>
        </w:rPr>
        <w:t>: Images have sub folders, so will upload whole images folder as one tar like metadata folder.</w:t>
      </w:r>
    </w:p>
    <w:p w14:paraId="1F3B1526" w14:textId="77777777" w:rsidR="00AF1140" w:rsidRPr="00AF1140" w:rsidRDefault="00AF1140" w:rsidP="00AF1140">
      <w:pPr>
        <w:pStyle w:val="ListParagraph"/>
        <w:numPr>
          <w:ilvl w:val="0"/>
          <w:numId w:val="21"/>
        </w:numPr>
        <w:rPr>
          <w:color w:val="000000" w:themeColor="text1"/>
        </w:rPr>
      </w:pPr>
      <w:r w:rsidRPr="00AF1140">
        <w:rPr>
          <w:color w:val="0072C6" w:themeColor="accent1"/>
        </w:rPr>
        <w:t>Metadata</w:t>
      </w:r>
      <w:r w:rsidRPr="00AF1140">
        <w:rPr>
          <w:color w:val="000000" w:themeColor="text1"/>
        </w:rPr>
        <w:t>: currently uploading as one jar, no changes for this upload.</w:t>
      </w:r>
    </w:p>
    <w:p w14:paraId="5B616E21" w14:textId="28E6EB5E" w:rsidR="00AF1140" w:rsidRDefault="00AF1140" w:rsidP="00AF1140">
      <w:pPr>
        <w:pStyle w:val="ListParagraph"/>
        <w:numPr>
          <w:ilvl w:val="0"/>
          <w:numId w:val="21"/>
        </w:numPr>
        <w:spacing w:after="0"/>
        <w:rPr>
          <w:color w:val="000000" w:themeColor="text1"/>
        </w:rPr>
      </w:pPr>
      <w:r w:rsidRPr="00AF1140">
        <w:rPr>
          <w:color w:val="0072C6" w:themeColor="accent1"/>
        </w:rPr>
        <w:t>g</w:t>
      </w:r>
      <w:r w:rsidRPr="00AF1140">
        <w:rPr>
          <w:color w:val="0072C6" w:themeColor="accent1"/>
        </w:rPr>
        <w:t>ain</w:t>
      </w:r>
      <w:r>
        <w:rPr>
          <w:color w:val="000000" w:themeColor="text1"/>
        </w:rPr>
        <w:t>:</w:t>
      </w:r>
      <w:r w:rsidRPr="00AF1140">
        <w:rPr>
          <w:color w:val="000000" w:themeColor="text1"/>
        </w:rPr>
        <w:t xml:space="preserve"> </w:t>
      </w:r>
      <w:r w:rsidRPr="00AF1140">
        <w:rPr>
          <w:color w:val="000000" w:themeColor="text1"/>
        </w:rPr>
        <w:t>Tar the folder.</w:t>
      </w:r>
    </w:p>
    <w:p w14:paraId="2A0822FD" w14:textId="0BEC5E74" w:rsidR="00AF1140" w:rsidRPr="00AF1140" w:rsidRDefault="00AF1140" w:rsidP="00AF1140">
      <w:pPr>
        <w:pStyle w:val="ListParagraph"/>
        <w:numPr>
          <w:ilvl w:val="0"/>
          <w:numId w:val="21"/>
        </w:numPr>
        <w:rPr>
          <w:color w:val="000000" w:themeColor="text1"/>
        </w:rPr>
      </w:pPr>
      <w:r w:rsidRPr="00AF1140">
        <w:rPr>
          <w:color w:val="0072C6" w:themeColor="accent1"/>
        </w:rPr>
        <w:t>Tracking text file</w:t>
      </w:r>
      <w:r>
        <w:rPr>
          <w:color w:val="000000" w:themeColor="text1"/>
        </w:rPr>
        <w:t xml:space="preserve">: This file has </w:t>
      </w:r>
      <w:r w:rsidRPr="00AF1140">
        <w:rPr>
          <w:color w:val="000000" w:themeColor="text1"/>
        </w:rPr>
        <w:t>the name of Tar and files in that tar.</w:t>
      </w:r>
      <w:r>
        <w:rPr>
          <w:color w:val="000000" w:themeColor="text1"/>
        </w:rPr>
        <w:t xml:space="preserve"> </w:t>
      </w:r>
    </w:p>
    <w:p w14:paraId="676B0B2F" w14:textId="54269965" w:rsidR="00AF1140" w:rsidRDefault="00AF1140" w:rsidP="00AF1140">
      <w:pPr>
        <w:pStyle w:val="ListParagraph"/>
        <w:numPr>
          <w:ilvl w:val="0"/>
          <w:numId w:val="21"/>
        </w:numPr>
        <w:spacing w:after="0"/>
        <w:rPr>
          <w:color w:val="000000" w:themeColor="text1"/>
        </w:rPr>
      </w:pPr>
      <w:r w:rsidRPr="00AF1140">
        <w:rPr>
          <w:color w:val="0072C6" w:themeColor="accent1"/>
        </w:rPr>
        <w:t>Tar Contents</w:t>
      </w:r>
      <w:r w:rsidRPr="00AF1140">
        <w:rPr>
          <w:color w:val="0072C6" w:themeColor="accent1"/>
        </w:rPr>
        <w:t xml:space="preserve"> </w:t>
      </w:r>
      <w:r w:rsidRPr="00AF1140">
        <w:rPr>
          <w:color w:val="000000" w:themeColor="text1"/>
        </w:rPr>
        <w:t>count</w:t>
      </w:r>
      <w:r>
        <w:rPr>
          <w:color w:val="000000" w:themeColor="text1"/>
        </w:rPr>
        <w:t xml:space="preserve"> in Excel</w:t>
      </w:r>
      <w:r w:rsidRPr="00AF1140">
        <w:rPr>
          <w:color w:val="000000" w:themeColor="text1"/>
        </w:rPr>
        <w:t>:</w:t>
      </w:r>
      <w:r>
        <w:rPr>
          <w:color w:val="000000" w:themeColor="text1"/>
        </w:rPr>
        <w:t xml:space="preserve"> </w:t>
      </w:r>
      <w:r w:rsidRPr="00AF1140">
        <w:rPr>
          <w:color w:val="000000" w:themeColor="text1"/>
        </w:rPr>
        <w:t xml:space="preserve">After creating each tar, </w:t>
      </w:r>
      <w:r>
        <w:rPr>
          <w:color w:val="000000" w:themeColor="text1"/>
        </w:rPr>
        <w:t xml:space="preserve">get the files count and save them in DB. </w:t>
      </w:r>
    </w:p>
    <w:p w14:paraId="59CAFC14" w14:textId="0B2ED2C2" w:rsidR="00AF1140" w:rsidRDefault="00AF1140" w:rsidP="00AF1140">
      <w:pPr>
        <w:pStyle w:val="ListParagraph"/>
        <w:numPr>
          <w:ilvl w:val="0"/>
          <w:numId w:val="21"/>
        </w:numPr>
        <w:spacing w:after="0"/>
        <w:rPr>
          <w:color w:val="000000" w:themeColor="text1"/>
        </w:rPr>
      </w:pPr>
      <w:r w:rsidRPr="00AF1140">
        <w:rPr>
          <w:color w:val="0072C6" w:themeColor="accent1"/>
        </w:rPr>
        <w:t xml:space="preserve">Check for </w:t>
      </w:r>
      <w:proofErr w:type="spellStart"/>
      <w:r w:rsidRPr="00AF1140">
        <w:rPr>
          <w:color w:val="0072C6" w:themeColor="accent1"/>
        </w:rPr>
        <w:t>no_archive.json</w:t>
      </w:r>
      <w:proofErr w:type="spellEnd"/>
      <w:r w:rsidRPr="00AF1140">
        <w:rPr>
          <w:color w:val="0072C6" w:themeColor="accent1"/>
        </w:rPr>
        <w:t xml:space="preserve"> </w:t>
      </w:r>
      <w:r>
        <w:rPr>
          <w:color w:val="000000" w:themeColor="text1"/>
        </w:rPr>
        <w:t xml:space="preserve">file: If file is present send the email notification, else check for </w:t>
      </w:r>
      <w:proofErr w:type="spellStart"/>
      <w:r>
        <w:rPr>
          <w:color w:val="000000" w:themeColor="text1"/>
        </w:rPr>
        <w:t>archive.json</w:t>
      </w:r>
      <w:proofErr w:type="spellEnd"/>
      <w:r>
        <w:rPr>
          <w:color w:val="000000" w:themeColor="text1"/>
        </w:rPr>
        <w:t xml:space="preserve"> file. If </w:t>
      </w:r>
      <w:proofErr w:type="spellStart"/>
      <w:r>
        <w:rPr>
          <w:color w:val="000000" w:themeColor="text1"/>
        </w:rPr>
        <w:t>archive.json</w:t>
      </w:r>
      <w:proofErr w:type="spellEnd"/>
      <w:r>
        <w:rPr>
          <w:color w:val="000000" w:themeColor="text1"/>
        </w:rPr>
        <w:t xml:space="preserve"> file is present continue else send the email notification.</w:t>
      </w:r>
    </w:p>
    <w:p w14:paraId="56BA0043" w14:textId="38498A4A" w:rsidR="00AF1140" w:rsidRDefault="00AF1140" w:rsidP="00AF1140">
      <w:pPr>
        <w:pStyle w:val="ListParagraph"/>
        <w:numPr>
          <w:ilvl w:val="0"/>
          <w:numId w:val="21"/>
        </w:numPr>
        <w:spacing w:after="0"/>
        <w:rPr>
          <w:color w:val="000000" w:themeColor="text1"/>
        </w:rPr>
      </w:pPr>
      <w:r>
        <w:rPr>
          <w:color w:val="0072C6" w:themeColor="accent1"/>
        </w:rPr>
        <w:lastRenderedPageBreak/>
        <w:t xml:space="preserve">Validations: </w:t>
      </w:r>
      <w:r w:rsidRPr="00AF1140">
        <w:rPr>
          <w:color w:val="000000" w:themeColor="text1"/>
        </w:rPr>
        <w:t>Once all the Tars are created, there is one more validation which checks the total files count in movies directory with count of files in all the created tars</w:t>
      </w:r>
      <w:r w:rsidR="00540B8F">
        <w:rPr>
          <w:color w:val="000000" w:themeColor="text1"/>
        </w:rPr>
        <w:t>.</w:t>
      </w:r>
    </w:p>
    <w:p w14:paraId="6576100F" w14:textId="687E3E75" w:rsidR="00540B8F" w:rsidRPr="00540B8F" w:rsidRDefault="00540B8F" w:rsidP="00540B8F">
      <w:pPr>
        <w:pStyle w:val="ListParagraph"/>
        <w:numPr>
          <w:ilvl w:val="0"/>
          <w:numId w:val="21"/>
        </w:numPr>
        <w:spacing w:after="0"/>
        <w:rPr>
          <w:color w:val="000000" w:themeColor="text1"/>
        </w:rPr>
      </w:pPr>
      <w:r>
        <w:rPr>
          <w:color w:val="0072C6" w:themeColor="accent1"/>
        </w:rPr>
        <w:t>Checks before creating Tar mainly used in Reruns:</w:t>
      </w:r>
      <w:r>
        <w:rPr>
          <w:color w:val="000000" w:themeColor="text1"/>
        </w:rPr>
        <w:t xml:space="preserve"> T</w:t>
      </w:r>
      <w:r w:rsidRPr="00540B8F">
        <w:rPr>
          <w:color w:val="000000" w:themeColor="text1"/>
        </w:rPr>
        <w:t>wo checks before creation of the tar mainly for rerun when there are issues.</w:t>
      </w:r>
    </w:p>
    <w:p w14:paraId="64172D06" w14:textId="77777777" w:rsidR="00540B8F" w:rsidRDefault="00540B8F" w:rsidP="00540B8F">
      <w:pPr>
        <w:pStyle w:val="ListParagraph"/>
        <w:numPr>
          <w:ilvl w:val="0"/>
          <w:numId w:val="23"/>
        </w:numPr>
        <w:spacing w:after="0"/>
        <w:rPr>
          <w:color w:val="000000" w:themeColor="text1"/>
        </w:rPr>
      </w:pPr>
      <w:r w:rsidRPr="00540B8F">
        <w:rPr>
          <w:color w:val="000000" w:themeColor="text1"/>
        </w:rPr>
        <w:t xml:space="preserve">First: check if </w:t>
      </w:r>
      <w:proofErr w:type="spellStart"/>
      <w:r w:rsidRPr="00540B8F">
        <w:rPr>
          <w:color w:val="000000" w:themeColor="text1"/>
        </w:rPr>
        <w:t>tarName</w:t>
      </w:r>
      <w:proofErr w:type="spellEnd"/>
      <w:r w:rsidRPr="00540B8F">
        <w:rPr>
          <w:color w:val="000000" w:themeColor="text1"/>
        </w:rPr>
        <w:t xml:space="preserve"> already got uploaded to DME from </w:t>
      </w:r>
      <w:proofErr w:type="spellStart"/>
      <w:r w:rsidRPr="00540B8F">
        <w:rPr>
          <w:color w:val="000000" w:themeColor="text1"/>
        </w:rPr>
        <w:t>statusInfo</w:t>
      </w:r>
      <w:proofErr w:type="spellEnd"/>
      <w:r w:rsidRPr="00540B8F">
        <w:rPr>
          <w:color w:val="000000" w:themeColor="text1"/>
        </w:rPr>
        <w:t xml:space="preserve"> table</w:t>
      </w:r>
      <w:r>
        <w:rPr>
          <w:color w:val="000000" w:themeColor="text1"/>
        </w:rPr>
        <w:t>.</w:t>
      </w:r>
    </w:p>
    <w:p w14:paraId="721D2042" w14:textId="0944A5E9" w:rsidR="00540B8F" w:rsidRDefault="00540B8F" w:rsidP="00540B8F">
      <w:pPr>
        <w:pStyle w:val="ListParagraph"/>
        <w:numPr>
          <w:ilvl w:val="0"/>
          <w:numId w:val="23"/>
        </w:numPr>
        <w:spacing w:after="0"/>
        <w:rPr>
          <w:color w:val="000000" w:themeColor="text1"/>
        </w:rPr>
      </w:pPr>
      <w:r>
        <w:rPr>
          <w:color w:val="000000" w:themeColor="text1"/>
        </w:rPr>
        <w:t>S</w:t>
      </w:r>
      <w:r w:rsidRPr="00540B8F">
        <w:rPr>
          <w:color w:val="000000" w:themeColor="text1"/>
        </w:rPr>
        <w:t>econd: If not, check if the tar is available in the temporary work directory</w:t>
      </w:r>
      <w:r>
        <w:rPr>
          <w:color w:val="000000" w:themeColor="text1"/>
        </w:rPr>
        <w:t xml:space="preserve"> and count of files matched</w:t>
      </w:r>
      <w:r w:rsidRPr="00540B8F">
        <w:rPr>
          <w:color w:val="000000" w:themeColor="text1"/>
        </w:rPr>
        <w:t>. If both the cases are false, then only create the tar.</w:t>
      </w:r>
    </w:p>
    <w:p w14:paraId="1AD93D56" w14:textId="77777777" w:rsidR="00540B8F" w:rsidRPr="00540B8F" w:rsidRDefault="00540B8F" w:rsidP="00540B8F">
      <w:pPr>
        <w:pStyle w:val="ListParagraph"/>
        <w:spacing w:after="0"/>
        <w:ind w:left="2650"/>
        <w:rPr>
          <w:color w:val="000000" w:themeColor="text1"/>
        </w:rPr>
      </w:pPr>
    </w:p>
    <w:p w14:paraId="350A6740" w14:textId="745BBCF5" w:rsidR="004B0D98" w:rsidRPr="005A6A3C" w:rsidRDefault="004B0D98" w:rsidP="00EA22C3">
      <w:pPr>
        <w:pStyle w:val="ListBullet"/>
        <w:numPr>
          <w:ilvl w:val="0"/>
          <w:numId w:val="10"/>
        </w:numPr>
        <w:rPr>
          <w:b/>
          <w:bCs/>
          <w:color w:val="0072C6" w:themeColor="accent1"/>
        </w:rPr>
      </w:pPr>
      <w:r w:rsidRPr="005A6A3C">
        <w:rPr>
          <w:b/>
          <w:bCs/>
          <w:color w:val="0072C6" w:themeColor="accent1"/>
        </w:rPr>
        <w:t>Design Template</w:t>
      </w:r>
    </w:p>
    <w:p w14:paraId="1EC81886" w14:textId="6A68930D" w:rsidR="00EA22C3" w:rsidRDefault="00596392" w:rsidP="004B0D98">
      <w:pPr>
        <w:pStyle w:val="ListBullet"/>
        <w:numPr>
          <w:ilvl w:val="0"/>
          <w:numId w:val="0"/>
        </w:numPr>
      </w:pPr>
      <w:commentRangeStart w:id="0"/>
      <w:commentRangeStart w:id="1"/>
      <w:commentRangeEnd w:id="1"/>
      <w:r>
        <w:rPr>
          <w:rStyle w:val="CommentReference"/>
        </w:rPr>
        <w:commentReference w:id="1"/>
      </w:r>
      <w:commentRangeEnd w:id="0"/>
      <w:r w:rsidR="00CF474A">
        <w:rPr>
          <w:rStyle w:val="CommentReference"/>
        </w:rPr>
        <w:commentReference w:id="0"/>
      </w:r>
      <w:r w:rsidR="00AF1140" w:rsidRPr="00AF1140">
        <w:drawing>
          <wp:inline distT="0" distB="0" distL="0" distR="0" wp14:anchorId="48DE4F82" wp14:editId="66D523E5">
            <wp:extent cx="6492240" cy="3533140"/>
            <wp:effectExtent l="0" t="0" r="0" b="0"/>
            <wp:docPr id="179318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81509" name=""/>
                    <pic:cNvPicPr/>
                  </pic:nvPicPr>
                  <pic:blipFill>
                    <a:blip r:embed="rId12"/>
                    <a:stretch>
                      <a:fillRect/>
                    </a:stretch>
                  </pic:blipFill>
                  <pic:spPr>
                    <a:xfrm>
                      <a:off x="0" y="0"/>
                      <a:ext cx="6492240" cy="3533140"/>
                    </a:xfrm>
                    <a:prstGeom prst="rect">
                      <a:avLst/>
                    </a:prstGeom>
                  </pic:spPr>
                </pic:pic>
              </a:graphicData>
            </a:graphic>
          </wp:inline>
        </w:drawing>
      </w:r>
    </w:p>
    <w:p w14:paraId="3AB15078" w14:textId="674FBF28" w:rsidR="00EA22C3" w:rsidRPr="005A6A3C" w:rsidRDefault="00EA22C3" w:rsidP="00EA22C3">
      <w:pPr>
        <w:pStyle w:val="ListBullet"/>
        <w:numPr>
          <w:ilvl w:val="0"/>
          <w:numId w:val="10"/>
        </w:numPr>
        <w:spacing w:after="0"/>
        <w:rPr>
          <w:color w:val="0070C0"/>
          <w:sz w:val="28"/>
          <w:szCs w:val="28"/>
        </w:rPr>
      </w:pPr>
      <w:r w:rsidRPr="005A6A3C">
        <w:rPr>
          <w:color w:val="0070C0"/>
          <w:sz w:val="28"/>
          <w:szCs w:val="28"/>
        </w:rPr>
        <w:t>Functional Requirements</w:t>
      </w:r>
    </w:p>
    <w:p w14:paraId="48B22F93" w14:textId="7386EA9C" w:rsidR="00EA22C3" w:rsidRPr="00EA22C3" w:rsidRDefault="00EA22C3" w:rsidP="00EA22C3">
      <w:pPr>
        <w:pStyle w:val="ListParagraph"/>
        <w:rPr>
          <w:color w:val="0072C6" w:themeColor="accent1"/>
        </w:rPr>
      </w:pPr>
      <w:r>
        <w:rPr>
          <w:color w:val="0072C6" w:themeColor="accent1"/>
        </w:rPr>
        <w:t>4</w:t>
      </w:r>
      <w:r w:rsidRPr="00EA22C3">
        <w:rPr>
          <w:color w:val="0072C6" w:themeColor="accent1"/>
        </w:rPr>
        <w:t>.1. Inputs</w:t>
      </w:r>
    </w:p>
    <w:p w14:paraId="76D7F480" w14:textId="781B83A6" w:rsidR="00EA22C3" w:rsidRPr="00EA22C3" w:rsidRDefault="00EA22C3" w:rsidP="005A6A3C">
      <w:pPr>
        <w:pStyle w:val="ListParagraph"/>
        <w:numPr>
          <w:ilvl w:val="0"/>
          <w:numId w:val="11"/>
        </w:numPr>
        <w:rPr>
          <w:color w:val="000000" w:themeColor="text1"/>
        </w:rPr>
      </w:pPr>
      <w:r w:rsidRPr="00EA22C3">
        <w:rPr>
          <w:color w:val="000000" w:themeColor="text1"/>
        </w:rPr>
        <w:lastRenderedPageBreak/>
        <w:t>Source directory: The directory containing the files to be tarred.</w:t>
      </w:r>
      <w:r w:rsidR="00A4629E">
        <w:rPr>
          <w:color w:val="000000" w:themeColor="text1"/>
        </w:rPr>
        <w:t xml:space="preserve"> </w:t>
      </w:r>
      <w:proofErr w:type="spellStart"/>
      <w:r w:rsidR="00A4629E">
        <w:rPr>
          <w:rFonts w:ascii="Menlo" w:hAnsi="Menlo" w:cs="Menlo"/>
          <w:color w:val="000000"/>
          <w:shd w:val="clear" w:color="auto" w:fill="FFFFFF"/>
        </w:rPr>
        <w:t>dmesync.source.base.dir</w:t>
      </w:r>
      <w:proofErr w:type="spellEnd"/>
      <w:r w:rsidR="00A4629E">
        <w:rPr>
          <w:rFonts w:ascii="Menlo" w:hAnsi="Menlo" w:cs="Menlo"/>
          <w:color w:val="000000"/>
          <w:shd w:val="clear" w:color="auto" w:fill="FFFFFF"/>
        </w:rPr>
        <w:t xml:space="preserve">, </w:t>
      </w:r>
      <w:proofErr w:type="spellStart"/>
      <w:proofErr w:type="gramStart"/>
      <w:r w:rsidR="00A4629E">
        <w:rPr>
          <w:rFonts w:ascii="Menlo" w:hAnsi="Menlo" w:cs="Menlo"/>
          <w:color w:val="000000"/>
          <w:shd w:val="clear" w:color="auto" w:fill="FFFFFF"/>
        </w:rPr>
        <w:t>dmesync.source.base.dir.folders</w:t>
      </w:r>
      <w:proofErr w:type="spellEnd"/>
      <w:proofErr w:type="gramEnd"/>
    </w:p>
    <w:p w14:paraId="55CBCFC7" w14:textId="643B429A" w:rsidR="00EA22C3" w:rsidRPr="00EA22C3" w:rsidRDefault="00EA22C3" w:rsidP="005A6A3C">
      <w:pPr>
        <w:pStyle w:val="ListParagraph"/>
        <w:numPr>
          <w:ilvl w:val="0"/>
          <w:numId w:val="11"/>
        </w:numPr>
        <w:rPr>
          <w:color w:val="000000" w:themeColor="text1"/>
        </w:rPr>
      </w:pPr>
      <w:commentRangeStart w:id="2"/>
      <w:commentRangeStart w:id="3"/>
      <w:r w:rsidRPr="00EA22C3">
        <w:rPr>
          <w:color w:val="000000" w:themeColor="text1"/>
        </w:rPr>
        <w:t>Temporary work directory</w:t>
      </w:r>
      <w:commentRangeEnd w:id="2"/>
      <w:r w:rsidR="00596392">
        <w:rPr>
          <w:rStyle w:val="CommentReference"/>
        </w:rPr>
        <w:commentReference w:id="2"/>
      </w:r>
      <w:commentRangeEnd w:id="3"/>
      <w:r w:rsidR="00CF474A">
        <w:rPr>
          <w:rStyle w:val="CommentReference"/>
        </w:rPr>
        <w:commentReference w:id="3"/>
      </w:r>
      <w:r w:rsidRPr="00EA22C3">
        <w:rPr>
          <w:color w:val="000000" w:themeColor="text1"/>
        </w:rPr>
        <w:t>: The directory where the tar files will be saved temporarily.</w:t>
      </w:r>
      <w:r w:rsidR="00A4629E">
        <w:rPr>
          <w:color w:val="000000" w:themeColor="text1"/>
        </w:rPr>
        <w:t xml:space="preserve">  </w:t>
      </w:r>
      <w:proofErr w:type="spellStart"/>
      <w:r w:rsidR="00A4629E">
        <w:rPr>
          <w:rFonts w:ascii="Menlo" w:hAnsi="Menlo" w:cs="Menlo"/>
          <w:color w:val="000000"/>
          <w:shd w:val="clear" w:color="auto" w:fill="FFFFFF"/>
        </w:rPr>
        <w:t>dmesync.work.base.dir</w:t>
      </w:r>
      <w:proofErr w:type="spellEnd"/>
      <w:r w:rsidR="00A4629E">
        <w:rPr>
          <w:rFonts w:ascii="Menlo" w:hAnsi="Menlo" w:cs="Menlo"/>
          <w:color w:val="000000"/>
          <w:shd w:val="clear" w:color="auto" w:fill="FFFFFF"/>
        </w:rPr>
        <w:t>=</w:t>
      </w:r>
      <w:r w:rsidR="00A4629E">
        <w:rPr>
          <w:color w:val="000000" w:themeColor="text1"/>
        </w:rPr>
        <w:t xml:space="preserve"> </w:t>
      </w:r>
      <w:r w:rsidR="00A4629E">
        <w:rPr>
          <w:rFonts w:ascii="AppleSystemUIFont" w:hAnsi="AppleSystemUIFont" w:cs="AppleSystemUIFont"/>
          <w:color w:val="auto"/>
          <w:sz w:val="26"/>
          <w:szCs w:val="26"/>
        </w:rPr>
        <w:t>/</w:t>
      </w:r>
      <w:proofErr w:type="spellStart"/>
      <w:r w:rsidR="00A4629E">
        <w:rPr>
          <w:rFonts w:ascii="AppleSystemUIFont" w:hAnsi="AppleSystemUIFont" w:cs="AppleSystemUIFont"/>
          <w:color w:val="auto"/>
          <w:sz w:val="26"/>
          <w:szCs w:val="26"/>
        </w:rPr>
        <w:t>mnt</w:t>
      </w:r>
      <w:proofErr w:type="spellEnd"/>
      <w:r w:rsidR="00A4629E">
        <w:rPr>
          <w:rFonts w:ascii="AppleSystemUIFont" w:hAnsi="AppleSystemUIFont" w:cs="AppleSystemUIFont"/>
          <w:color w:val="auto"/>
          <w:sz w:val="26"/>
          <w:szCs w:val="26"/>
        </w:rPr>
        <w:t>/dme_scratch2/CSB</w:t>
      </w:r>
    </w:p>
    <w:p w14:paraId="06EEFA1C" w14:textId="4536BA4C" w:rsidR="00EA22C3" w:rsidRPr="00A4629E" w:rsidRDefault="00EA22C3" w:rsidP="005A6A3C">
      <w:pPr>
        <w:pStyle w:val="ListParagraph"/>
        <w:numPr>
          <w:ilvl w:val="0"/>
          <w:numId w:val="11"/>
        </w:numPr>
        <w:rPr>
          <w:color w:val="000000" w:themeColor="text1"/>
        </w:rPr>
      </w:pPr>
      <w:commentRangeStart w:id="4"/>
      <w:commentRangeStart w:id="5"/>
      <w:r w:rsidRPr="00EA22C3">
        <w:rPr>
          <w:color w:val="000000" w:themeColor="text1"/>
        </w:rPr>
        <w:t>Files per archive</w:t>
      </w:r>
      <w:commentRangeEnd w:id="4"/>
      <w:r w:rsidR="005D7D11">
        <w:rPr>
          <w:rStyle w:val="CommentReference"/>
        </w:rPr>
        <w:commentReference w:id="4"/>
      </w:r>
      <w:commentRangeEnd w:id="5"/>
      <w:r w:rsidR="00CF474A">
        <w:rPr>
          <w:rStyle w:val="CommentReference"/>
        </w:rPr>
        <w:commentReference w:id="5"/>
      </w:r>
      <w:r w:rsidRPr="00EA22C3">
        <w:rPr>
          <w:color w:val="000000" w:themeColor="text1"/>
        </w:rPr>
        <w:t>: The number of files per tar archive.</w:t>
      </w:r>
      <w:r w:rsidR="00A4629E">
        <w:rPr>
          <w:color w:val="000000" w:themeColor="text1"/>
        </w:rPr>
        <w:t xml:space="preserve">   </w:t>
      </w:r>
      <w:proofErr w:type="spellStart"/>
      <w:proofErr w:type="gramStart"/>
      <w:r w:rsidR="00A4629E">
        <w:rPr>
          <w:rFonts w:ascii="Menlo" w:hAnsi="Menlo" w:cs="Menlo"/>
          <w:color w:val="000000"/>
          <w:shd w:val="clear" w:color="auto" w:fill="FFFFFF"/>
        </w:rPr>
        <w:t>dmesync.multiple</w:t>
      </w:r>
      <w:proofErr w:type="gramEnd"/>
      <w:r w:rsidR="00A4629E">
        <w:rPr>
          <w:rFonts w:ascii="Menlo" w:hAnsi="Menlo" w:cs="Menlo"/>
          <w:color w:val="000000"/>
          <w:shd w:val="clear" w:color="auto" w:fill="FFFFFF"/>
        </w:rPr>
        <w:t>.tars.files.count</w:t>
      </w:r>
      <w:proofErr w:type="spellEnd"/>
      <w:r w:rsidR="00A4629E">
        <w:rPr>
          <w:rFonts w:ascii="Menlo" w:hAnsi="Menlo" w:cs="Menlo"/>
          <w:color w:val="000000"/>
          <w:shd w:val="clear" w:color="auto" w:fill="FFFFFF"/>
        </w:rPr>
        <w:t>=</w:t>
      </w:r>
      <w:r w:rsidR="00AF1140">
        <w:rPr>
          <w:rFonts w:ascii="Menlo" w:hAnsi="Menlo" w:cs="Menlo"/>
          <w:color w:val="2A00FF"/>
          <w:shd w:val="clear" w:color="auto" w:fill="FFFFFF"/>
        </w:rPr>
        <w:t>5</w:t>
      </w:r>
      <w:r w:rsidR="00A4629E">
        <w:rPr>
          <w:rFonts w:ascii="Menlo" w:hAnsi="Menlo" w:cs="Menlo"/>
          <w:color w:val="2A00FF"/>
          <w:shd w:val="clear" w:color="auto" w:fill="FFFFFF"/>
        </w:rPr>
        <w:t>0</w:t>
      </w:r>
    </w:p>
    <w:p w14:paraId="0DEF4873" w14:textId="60C11DBC" w:rsidR="00A4629E" w:rsidRPr="00873144" w:rsidRDefault="00A4629E" w:rsidP="005A6A3C">
      <w:pPr>
        <w:pStyle w:val="ListParagraph"/>
        <w:numPr>
          <w:ilvl w:val="0"/>
          <w:numId w:val="11"/>
        </w:numPr>
        <w:rPr>
          <w:rFonts w:cstheme="minorHAnsi"/>
          <w:color w:val="000000" w:themeColor="text1"/>
        </w:rPr>
      </w:pPr>
      <w:r w:rsidRPr="00A4629E">
        <w:rPr>
          <w:rFonts w:cstheme="minorHAnsi"/>
          <w:color w:val="000000" w:themeColor="text1"/>
          <w:shd w:val="clear" w:color="auto" w:fill="FFFFFF"/>
        </w:rPr>
        <w:t xml:space="preserve">Folders in the directory </w:t>
      </w:r>
      <w:r>
        <w:rPr>
          <w:rFonts w:cstheme="minorHAnsi"/>
          <w:color w:val="000000" w:themeColor="text1"/>
          <w:shd w:val="clear" w:color="auto" w:fill="FFFFFF"/>
        </w:rPr>
        <w:t xml:space="preserve">where workflow </w:t>
      </w:r>
      <w:proofErr w:type="gramStart"/>
      <w:r w:rsidRPr="00A4629E">
        <w:rPr>
          <w:rFonts w:cstheme="minorHAnsi"/>
          <w:color w:val="000000" w:themeColor="text1"/>
          <w:shd w:val="clear" w:color="auto" w:fill="FFFFFF"/>
        </w:rPr>
        <w:t>has to</w:t>
      </w:r>
      <w:proofErr w:type="gramEnd"/>
      <w:r w:rsidRPr="00A4629E">
        <w:rPr>
          <w:rFonts w:cstheme="minorHAnsi"/>
          <w:color w:val="000000" w:themeColor="text1"/>
          <w:shd w:val="clear" w:color="auto" w:fill="FFFFFF"/>
        </w:rPr>
        <w:t xml:space="preserve"> </w:t>
      </w:r>
      <w:r>
        <w:rPr>
          <w:rFonts w:cstheme="minorHAnsi"/>
          <w:color w:val="000000" w:themeColor="text1"/>
          <w:shd w:val="clear" w:color="auto" w:fill="FFFFFF"/>
        </w:rPr>
        <w:t>perform</w:t>
      </w:r>
      <w:r w:rsidRPr="00A4629E">
        <w:rPr>
          <w:rFonts w:cstheme="minorHAnsi"/>
          <w:color w:val="000000" w:themeColor="text1"/>
          <w:shd w:val="clear" w:color="auto" w:fill="FFFFFF"/>
        </w:rPr>
        <w:t xml:space="preserve"> multiple tars</w:t>
      </w:r>
      <w:r>
        <w:rPr>
          <w:rFonts w:cstheme="minorHAnsi"/>
          <w:color w:val="000000" w:themeColor="text1"/>
          <w:shd w:val="clear" w:color="auto" w:fill="FFFFFF"/>
        </w:rPr>
        <w:t xml:space="preserve">.  </w:t>
      </w:r>
      <w:proofErr w:type="spellStart"/>
      <w:proofErr w:type="gramStart"/>
      <w:r>
        <w:rPr>
          <w:rFonts w:ascii="Menlo" w:hAnsi="Menlo" w:cs="Menlo"/>
          <w:color w:val="000000"/>
          <w:shd w:val="clear" w:color="auto" w:fill="FFFFFF"/>
        </w:rPr>
        <w:t>dmesync.multiple.tars.dir.folders</w:t>
      </w:r>
      <w:proofErr w:type="spellEnd"/>
      <w:proofErr w:type="gramEnd"/>
      <w:r>
        <w:rPr>
          <w:rFonts w:ascii="Menlo" w:hAnsi="Menlo" w:cs="Menlo"/>
          <w:color w:val="000000"/>
          <w:shd w:val="clear" w:color="auto" w:fill="FFFFFF"/>
        </w:rPr>
        <w:t>=movies</w:t>
      </w:r>
    </w:p>
    <w:p w14:paraId="722F44AC" w14:textId="6251AF76" w:rsidR="00873144" w:rsidRPr="00AF1140" w:rsidRDefault="00873144" w:rsidP="005A6A3C">
      <w:pPr>
        <w:pStyle w:val="ListParagraph"/>
        <w:numPr>
          <w:ilvl w:val="0"/>
          <w:numId w:val="11"/>
        </w:numPr>
        <w:rPr>
          <w:rFonts w:cstheme="minorHAnsi"/>
          <w:color w:val="000000" w:themeColor="text1"/>
        </w:rPr>
      </w:pPr>
      <w:r>
        <w:rPr>
          <w:rFonts w:cstheme="minorHAnsi"/>
          <w:color w:val="000000" w:themeColor="text1"/>
        </w:rPr>
        <w:t xml:space="preserve">Only exclude the </w:t>
      </w:r>
      <w:proofErr w:type="spellStart"/>
      <w:proofErr w:type="gramStart"/>
      <w:r>
        <w:rPr>
          <w:rFonts w:cstheme="minorHAnsi"/>
          <w:color w:val="000000" w:themeColor="text1"/>
        </w:rPr>
        <w:t>archive.json</w:t>
      </w:r>
      <w:proofErr w:type="spellEnd"/>
      <w:proofErr w:type="gramEnd"/>
      <w:r>
        <w:rPr>
          <w:rFonts w:cstheme="minorHAnsi"/>
          <w:color w:val="000000" w:themeColor="text1"/>
        </w:rPr>
        <w:t xml:space="preserve"> , all other folders should be tarred. </w:t>
      </w:r>
      <w:proofErr w:type="spellStart"/>
      <w:proofErr w:type="gramStart"/>
      <w:r w:rsidRPr="00873144">
        <w:rPr>
          <w:rFonts w:cstheme="minorHAnsi"/>
          <w:color w:val="000000" w:themeColor="text1"/>
        </w:rPr>
        <w:t>dmesync.exclude</w:t>
      </w:r>
      <w:proofErr w:type="gramEnd"/>
      <w:r w:rsidRPr="00873144">
        <w:rPr>
          <w:rFonts w:cstheme="minorHAnsi"/>
          <w:color w:val="000000" w:themeColor="text1"/>
        </w:rPr>
        <w:t>.pattern</w:t>
      </w:r>
      <w:proofErr w:type="spellEnd"/>
      <w:r w:rsidRPr="00873144">
        <w:rPr>
          <w:rFonts w:cstheme="minorHAnsi"/>
          <w:color w:val="000000" w:themeColor="text1"/>
        </w:rPr>
        <w:t>=**/</w:t>
      </w:r>
      <w:proofErr w:type="spellStart"/>
      <w:r w:rsidRPr="00873144">
        <w:rPr>
          <w:rFonts w:cstheme="minorHAnsi"/>
          <w:color w:val="000000" w:themeColor="text1"/>
        </w:rPr>
        <w:t>archive.json</w:t>
      </w:r>
      <w:proofErr w:type="spellEnd"/>
      <w:r w:rsidRPr="00873144">
        <w:rPr>
          <w:rFonts w:cstheme="minorHAnsi"/>
          <w:color w:val="000000" w:themeColor="text1"/>
        </w:rPr>
        <w:t>*</w:t>
      </w:r>
    </w:p>
    <w:p w14:paraId="4A16CB1D" w14:textId="3FA5F366" w:rsidR="00AF1140" w:rsidRDefault="00AF1140" w:rsidP="005A6A3C">
      <w:pPr>
        <w:pStyle w:val="ListParagraph"/>
        <w:numPr>
          <w:ilvl w:val="0"/>
          <w:numId w:val="11"/>
        </w:numPr>
        <w:rPr>
          <w:rFonts w:cstheme="minorHAnsi"/>
          <w:color w:val="000000" w:themeColor="text1"/>
        </w:rPr>
      </w:pPr>
      <w:r>
        <w:rPr>
          <w:rFonts w:cstheme="minorHAnsi"/>
          <w:color w:val="000000" w:themeColor="text1"/>
        </w:rPr>
        <w:t>Preprocess depth to create the tar</w:t>
      </w:r>
    </w:p>
    <w:p w14:paraId="6D96374F" w14:textId="1CDB9649" w:rsidR="00AF1140" w:rsidRPr="00A4629E" w:rsidRDefault="00AF1140" w:rsidP="00AF1140">
      <w:pPr>
        <w:pStyle w:val="ListParagraph"/>
        <w:ind w:left="1440"/>
        <w:rPr>
          <w:rFonts w:cstheme="minorHAnsi"/>
          <w:color w:val="000000" w:themeColor="text1"/>
        </w:rPr>
      </w:pPr>
      <w:proofErr w:type="spellStart"/>
      <w:proofErr w:type="gramStart"/>
      <w:r>
        <w:rPr>
          <w:rFonts w:cstheme="minorHAnsi"/>
          <w:color w:val="000000" w:themeColor="text1"/>
        </w:rPr>
        <w:t>dmesync.preprocess</w:t>
      </w:r>
      <w:proofErr w:type="gramEnd"/>
      <w:r>
        <w:rPr>
          <w:rFonts w:cstheme="minorHAnsi"/>
          <w:color w:val="000000" w:themeColor="text1"/>
        </w:rPr>
        <w:t>.depth</w:t>
      </w:r>
      <w:proofErr w:type="spellEnd"/>
      <w:r>
        <w:rPr>
          <w:rFonts w:cstheme="minorHAnsi"/>
          <w:color w:val="000000" w:themeColor="text1"/>
        </w:rPr>
        <w:t xml:space="preserve">=1, </w:t>
      </w:r>
      <w:proofErr w:type="spellStart"/>
      <w:r w:rsidRPr="00AF1140">
        <w:rPr>
          <w:rFonts w:cstheme="minorHAnsi"/>
          <w:color w:val="000000" w:themeColor="text1"/>
        </w:rPr>
        <w:t>dmesync.jms.transactional</w:t>
      </w:r>
      <w:proofErr w:type="spellEnd"/>
      <w:r w:rsidRPr="00AF1140">
        <w:rPr>
          <w:rFonts w:cstheme="minorHAnsi"/>
          <w:color w:val="000000" w:themeColor="text1"/>
        </w:rPr>
        <w:t>=false</w:t>
      </w:r>
    </w:p>
    <w:p w14:paraId="55E890AC" w14:textId="3B2BC3A0" w:rsidR="00A4629E" w:rsidRPr="00873144" w:rsidRDefault="00A4629E" w:rsidP="005A6A3C">
      <w:pPr>
        <w:pStyle w:val="ListParagraph"/>
        <w:numPr>
          <w:ilvl w:val="0"/>
          <w:numId w:val="11"/>
        </w:numPr>
        <w:rPr>
          <w:rFonts w:cstheme="minorHAnsi"/>
          <w:color w:val="000000" w:themeColor="text1"/>
        </w:rPr>
      </w:pPr>
      <w:r>
        <w:rPr>
          <w:rFonts w:ascii="Menlo" w:hAnsi="Menlo" w:cs="Menlo"/>
          <w:color w:val="000000"/>
          <w:shd w:val="clear" w:color="auto" w:fill="FFFFFF"/>
        </w:rPr>
        <w:t xml:space="preserve">dmesync.tar and </w:t>
      </w:r>
      <w:proofErr w:type="spellStart"/>
      <w:proofErr w:type="gramStart"/>
      <w:r>
        <w:rPr>
          <w:rFonts w:ascii="Menlo" w:hAnsi="Menlo" w:cs="Menlo"/>
          <w:color w:val="000000"/>
          <w:shd w:val="clear" w:color="auto" w:fill="FFFFFF"/>
        </w:rPr>
        <w:t>dmesync.cleanup</w:t>
      </w:r>
      <w:proofErr w:type="spellEnd"/>
      <w:proofErr w:type="gramEnd"/>
      <w:r>
        <w:rPr>
          <w:rFonts w:ascii="Menlo" w:hAnsi="Menlo" w:cs="Menlo"/>
          <w:color w:val="000000"/>
          <w:shd w:val="clear" w:color="auto" w:fill="FFFFFF"/>
        </w:rPr>
        <w:t xml:space="preserve"> should be true</w:t>
      </w:r>
    </w:p>
    <w:p w14:paraId="73EBA8BD" w14:textId="1D75C281" w:rsidR="00873144" w:rsidRDefault="00873144" w:rsidP="005A6A3C">
      <w:pPr>
        <w:pStyle w:val="ListParagraph"/>
        <w:numPr>
          <w:ilvl w:val="0"/>
          <w:numId w:val="11"/>
        </w:numPr>
        <w:rPr>
          <w:rFonts w:cstheme="minorHAnsi"/>
          <w:color w:val="000000" w:themeColor="text1"/>
        </w:rPr>
      </w:pPr>
      <w:r>
        <w:rPr>
          <w:rFonts w:cstheme="minorHAnsi"/>
          <w:color w:val="000000" w:themeColor="text1"/>
        </w:rPr>
        <w:t xml:space="preserve">properties for </w:t>
      </w:r>
      <w:proofErr w:type="spellStart"/>
      <w:r>
        <w:rPr>
          <w:rFonts w:cstheme="minorHAnsi"/>
          <w:color w:val="000000" w:themeColor="text1"/>
        </w:rPr>
        <w:t>no_</w:t>
      </w:r>
      <w:proofErr w:type="gramStart"/>
      <w:r>
        <w:rPr>
          <w:rFonts w:cstheme="minorHAnsi"/>
          <w:color w:val="000000" w:themeColor="text1"/>
        </w:rPr>
        <w:t>archive.json</w:t>
      </w:r>
      <w:proofErr w:type="spellEnd"/>
      <w:proofErr w:type="gramEnd"/>
      <w:r>
        <w:rPr>
          <w:rFonts w:cstheme="minorHAnsi"/>
          <w:color w:val="000000" w:themeColor="text1"/>
        </w:rPr>
        <w:t xml:space="preserve"> changes</w:t>
      </w:r>
    </w:p>
    <w:p w14:paraId="0B3F3FDF" w14:textId="7CC1F7BA" w:rsidR="00873144" w:rsidRPr="00A4629E" w:rsidRDefault="00873144" w:rsidP="00873144">
      <w:pPr>
        <w:pStyle w:val="ListParagraph"/>
        <w:ind w:left="1440"/>
        <w:rPr>
          <w:rFonts w:cstheme="minorHAnsi"/>
          <w:color w:val="000000" w:themeColor="text1"/>
        </w:rPr>
      </w:pPr>
      <w:proofErr w:type="spellStart"/>
      <w:proofErr w:type="gramStart"/>
      <w:r w:rsidRPr="00873144">
        <w:rPr>
          <w:rFonts w:cstheme="minorHAnsi"/>
          <w:color w:val="000000" w:themeColor="text1"/>
        </w:rPr>
        <w:t>dmesync.file</w:t>
      </w:r>
      <w:proofErr w:type="gramEnd"/>
      <w:r w:rsidRPr="00873144">
        <w:rPr>
          <w:rFonts w:cstheme="minorHAnsi"/>
          <w:color w:val="000000" w:themeColor="text1"/>
        </w:rPr>
        <w:t>.noArchive.exist</w:t>
      </w:r>
      <w:proofErr w:type="spellEnd"/>
      <w:r>
        <w:rPr>
          <w:rFonts w:cstheme="minorHAnsi"/>
          <w:color w:val="000000" w:themeColor="text1"/>
        </w:rPr>
        <w:t>=”</w:t>
      </w:r>
      <w:proofErr w:type="spellStart"/>
      <w:r>
        <w:rPr>
          <w:rFonts w:ascii="Segoe UI" w:hAnsi="Segoe UI" w:cs="Segoe UI"/>
          <w:color w:val="172B4D"/>
          <w:sz w:val="21"/>
          <w:szCs w:val="21"/>
          <w:shd w:val="clear" w:color="auto" w:fill="FFFFFF"/>
        </w:rPr>
        <w:t>not_archived.json</w:t>
      </w:r>
      <w:proofErr w:type="spellEnd"/>
      <w:r>
        <w:rPr>
          <w:rFonts w:cstheme="minorHAnsi"/>
          <w:color w:val="000000" w:themeColor="text1"/>
        </w:rPr>
        <w:t xml:space="preserve">” and </w:t>
      </w:r>
      <w:proofErr w:type="spellStart"/>
      <w:r w:rsidRPr="00873144">
        <w:rPr>
          <w:rFonts w:cstheme="minorHAnsi"/>
          <w:color w:val="000000" w:themeColor="text1"/>
        </w:rPr>
        <w:t>dmesync.file.archive.exist</w:t>
      </w:r>
      <w:proofErr w:type="spellEnd"/>
      <w:r>
        <w:rPr>
          <w:rFonts w:cstheme="minorHAnsi"/>
          <w:color w:val="000000" w:themeColor="text1"/>
        </w:rPr>
        <w:t>=”</w:t>
      </w:r>
      <w:proofErr w:type="spellStart"/>
      <w:r>
        <w:rPr>
          <w:rFonts w:cstheme="minorHAnsi"/>
          <w:color w:val="000000" w:themeColor="text1"/>
        </w:rPr>
        <w:t>archive.json</w:t>
      </w:r>
      <w:proofErr w:type="spellEnd"/>
      <w:r>
        <w:rPr>
          <w:rFonts w:cstheme="minorHAnsi"/>
          <w:color w:val="000000" w:themeColor="text1"/>
        </w:rPr>
        <w:t>”</w:t>
      </w:r>
      <w:r w:rsidR="00540B8F">
        <w:rPr>
          <w:rFonts w:cstheme="minorHAnsi"/>
          <w:color w:val="000000" w:themeColor="text1"/>
        </w:rPr>
        <w:t xml:space="preserve"> , </w:t>
      </w:r>
      <w:proofErr w:type="spellStart"/>
      <w:r w:rsidR="00540B8F" w:rsidRPr="00540B8F">
        <w:rPr>
          <w:rFonts w:cstheme="minorHAnsi"/>
          <w:color w:val="000000" w:themeColor="text1"/>
        </w:rPr>
        <w:t>dmesync.file.exist.under.basedir</w:t>
      </w:r>
      <w:proofErr w:type="spellEnd"/>
      <w:r w:rsidR="00540B8F">
        <w:rPr>
          <w:rFonts w:cstheme="minorHAnsi"/>
          <w:color w:val="000000" w:themeColor="text1"/>
        </w:rPr>
        <w:t>= true</w:t>
      </w:r>
    </w:p>
    <w:p w14:paraId="07D7D1E3" w14:textId="77777777" w:rsidR="00A4629E" w:rsidRPr="00A4629E" w:rsidRDefault="00A4629E" w:rsidP="00A4629E">
      <w:pPr>
        <w:pStyle w:val="ListParagraph"/>
        <w:ind w:left="1440"/>
        <w:rPr>
          <w:rFonts w:cstheme="minorHAnsi"/>
          <w:color w:val="000000" w:themeColor="text1"/>
        </w:rPr>
      </w:pPr>
    </w:p>
    <w:p w14:paraId="18FDBE78" w14:textId="438FEA6F" w:rsidR="00EA22C3" w:rsidRPr="00EA22C3" w:rsidRDefault="00EA22C3" w:rsidP="00EA22C3">
      <w:pPr>
        <w:pStyle w:val="ListParagraph"/>
        <w:rPr>
          <w:color w:val="0072C6" w:themeColor="accent1"/>
        </w:rPr>
      </w:pPr>
      <w:r w:rsidRPr="00EA22C3">
        <w:rPr>
          <w:color w:val="0072C6" w:themeColor="accent1"/>
        </w:rPr>
        <w:t>4.2. Outputs</w:t>
      </w:r>
    </w:p>
    <w:p w14:paraId="70E96BE6" w14:textId="6DCFAB0C" w:rsidR="00EA22C3" w:rsidRPr="00EA22C3" w:rsidRDefault="00EA22C3" w:rsidP="005A6A3C">
      <w:pPr>
        <w:pStyle w:val="ListParagraph"/>
        <w:numPr>
          <w:ilvl w:val="0"/>
          <w:numId w:val="12"/>
        </w:numPr>
        <w:rPr>
          <w:color w:val="000000" w:themeColor="text1"/>
        </w:rPr>
      </w:pPr>
      <w:r w:rsidRPr="00EA22C3">
        <w:rPr>
          <w:color w:val="000000" w:themeColor="text1"/>
        </w:rPr>
        <w:t>Tar files: Tar archives containing the specified number of files each</w:t>
      </w:r>
      <w:r w:rsidR="00A4629E">
        <w:rPr>
          <w:color w:val="000000" w:themeColor="text1"/>
        </w:rPr>
        <w:t xml:space="preserve"> gets uploaded to DME</w:t>
      </w:r>
      <w:r w:rsidRPr="00EA22C3">
        <w:rPr>
          <w:color w:val="000000" w:themeColor="text1"/>
        </w:rPr>
        <w:t>.</w:t>
      </w:r>
    </w:p>
    <w:p w14:paraId="3B80F043" w14:textId="30786B27" w:rsidR="00EA22C3" w:rsidRDefault="00EA22C3" w:rsidP="005A6A3C">
      <w:pPr>
        <w:pStyle w:val="ListParagraph"/>
        <w:numPr>
          <w:ilvl w:val="0"/>
          <w:numId w:val="12"/>
        </w:numPr>
        <w:rPr>
          <w:color w:val="000000" w:themeColor="text1"/>
        </w:rPr>
      </w:pPr>
      <w:r w:rsidRPr="00EA22C3">
        <w:rPr>
          <w:color w:val="000000" w:themeColor="text1"/>
        </w:rPr>
        <w:t>Mapping information</w:t>
      </w:r>
      <w:r w:rsidR="00A4629E">
        <w:rPr>
          <w:color w:val="000000" w:themeColor="text1"/>
        </w:rPr>
        <w:t xml:space="preserve"> notes file</w:t>
      </w:r>
      <w:r w:rsidRPr="00EA22C3">
        <w:rPr>
          <w:color w:val="000000" w:themeColor="text1"/>
        </w:rPr>
        <w:t>:</w:t>
      </w:r>
      <w:r w:rsidR="005A6A3C">
        <w:rPr>
          <w:color w:val="000000" w:themeColor="text1"/>
        </w:rPr>
        <w:t xml:space="preserve"> </w:t>
      </w:r>
      <w:r w:rsidRPr="00EA22C3">
        <w:rPr>
          <w:color w:val="000000" w:themeColor="text1"/>
        </w:rPr>
        <w:t>store the paths of tar files or write them to a text file for reference.</w:t>
      </w:r>
    </w:p>
    <w:p w14:paraId="76BBFA28" w14:textId="77777777" w:rsidR="005A6A3C" w:rsidRDefault="005A6A3C" w:rsidP="005A6A3C">
      <w:pPr>
        <w:pStyle w:val="ListParagraph"/>
        <w:ind w:left="1440"/>
        <w:rPr>
          <w:color w:val="000000" w:themeColor="text1"/>
        </w:rPr>
      </w:pPr>
    </w:p>
    <w:p w14:paraId="157A0A91" w14:textId="77777777" w:rsidR="005A6A3C" w:rsidRPr="005A6A3C" w:rsidRDefault="005A6A3C" w:rsidP="005A6A3C">
      <w:pPr>
        <w:pStyle w:val="ListParagraph"/>
        <w:numPr>
          <w:ilvl w:val="0"/>
          <w:numId w:val="10"/>
        </w:numPr>
        <w:rPr>
          <w:color w:val="000000" w:themeColor="text1"/>
          <w:sz w:val="28"/>
          <w:szCs w:val="28"/>
        </w:rPr>
      </w:pPr>
      <w:r w:rsidRPr="005A6A3C">
        <w:rPr>
          <w:color w:val="0072C6" w:themeColor="accent1"/>
          <w:sz w:val="28"/>
          <w:szCs w:val="28"/>
        </w:rPr>
        <w:t>Functionality</w:t>
      </w:r>
      <w:r w:rsidRPr="005A6A3C">
        <w:rPr>
          <w:color w:val="000000" w:themeColor="text1"/>
          <w:sz w:val="28"/>
          <w:szCs w:val="28"/>
        </w:rPr>
        <w:t>:</w:t>
      </w:r>
    </w:p>
    <w:p w14:paraId="4166F923" w14:textId="55E1174A" w:rsidR="00EA22C3" w:rsidRPr="0050633D" w:rsidRDefault="00A4629E" w:rsidP="005A6A3C">
      <w:pPr>
        <w:pStyle w:val="ListBullet"/>
        <w:numPr>
          <w:ilvl w:val="0"/>
          <w:numId w:val="14"/>
        </w:numPr>
        <w:rPr>
          <w:color w:val="000000" w:themeColor="text1"/>
        </w:rPr>
      </w:pPr>
      <w:r>
        <w:rPr>
          <w:color w:val="000000" w:themeColor="text1"/>
        </w:rPr>
        <w:t>First, r</w:t>
      </w:r>
      <w:r w:rsidR="0050633D" w:rsidRPr="0050633D">
        <w:rPr>
          <w:color w:val="000000" w:themeColor="text1"/>
        </w:rPr>
        <w:t xml:space="preserve">etrieve all the files in the directory and </w:t>
      </w:r>
      <w:commentRangeStart w:id="6"/>
      <w:commentRangeStart w:id="7"/>
      <w:r w:rsidR="00B72DCB">
        <w:rPr>
          <w:color w:val="000000" w:themeColor="text1"/>
        </w:rPr>
        <w:t xml:space="preserve">get </w:t>
      </w:r>
      <w:r w:rsidR="0050633D" w:rsidRPr="0050633D">
        <w:rPr>
          <w:color w:val="000000" w:themeColor="text1"/>
        </w:rPr>
        <w:t>work</w:t>
      </w:r>
      <w:r w:rsidR="00B72DCB">
        <w:rPr>
          <w:color w:val="000000" w:themeColor="text1"/>
        </w:rPr>
        <w:t xml:space="preserve"> </w:t>
      </w:r>
      <w:r w:rsidR="0050633D" w:rsidRPr="0050633D">
        <w:rPr>
          <w:color w:val="000000" w:themeColor="text1"/>
        </w:rPr>
        <w:t>Directory</w:t>
      </w:r>
      <w:r w:rsidR="00B72DCB">
        <w:rPr>
          <w:color w:val="000000" w:themeColor="text1"/>
        </w:rPr>
        <w:t xml:space="preserve"> location</w:t>
      </w:r>
      <w:commentRangeEnd w:id="6"/>
      <w:r w:rsidR="005D7D11">
        <w:rPr>
          <w:rStyle w:val="CommentReference"/>
        </w:rPr>
        <w:commentReference w:id="6"/>
      </w:r>
      <w:commentRangeEnd w:id="7"/>
      <w:r w:rsidR="00CF474A">
        <w:rPr>
          <w:rStyle w:val="CommentReference"/>
        </w:rPr>
        <w:commentReference w:id="7"/>
      </w:r>
      <w:r>
        <w:rPr>
          <w:color w:val="000000" w:themeColor="text1"/>
        </w:rPr>
        <w:t xml:space="preserve"> from config parameter for saving the tars temporarily</w:t>
      </w:r>
      <w:r w:rsidR="0050633D" w:rsidRPr="0050633D">
        <w:rPr>
          <w:color w:val="000000" w:themeColor="text1"/>
        </w:rPr>
        <w:t>.</w:t>
      </w:r>
    </w:p>
    <w:p w14:paraId="6404D51A" w14:textId="4C87E6BC" w:rsidR="0050633D" w:rsidRPr="0050633D" w:rsidRDefault="0050633D" w:rsidP="0050633D">
      <w:pPr>
        <w:pStyle w:val="ListBullet"/>
        <w:numPr>
          <w:ilvl w:val="0"/>
          <w:numId w:val="14"/>
        </w:numPr>
        <w:rPr>
          <w:color w:val="000000" w:themeColor="text1"/>
        </w:rPr>
      </w:pPr>
      <w:r w:rsidRPr="0050633D">
        <w:rPr>
          <w:color w:val="000000" w:themeColor="text1"/>
        </w:rPr>
        <w:t>Check if directory as permission or not.</w:t>
      </w:r>
    </w:p>
    <w:p w14:paraId="14EEB96F" w14:textId="162AEE14" w:rsidR="0050633D" w:rsidRDefault="0050633D" w:rsidP="0050633D">
      <w:pPr>
        <w:pStyle w:val="ListBullet"/>
        <w:numPr>
          <w:ilvl w:val="0"/>
          <w:numId w:val="14"/>
        </w:numPr>
        <w:rPr>
          <w:color w:val="000000" w:themeColor="text1"/>
        </w:rPr>
      </w:pPr>
      <w:r w:rsidRPr="0050633D">
        <w:rPr>
          <w:color w:val="000000" w:themeColor="text1"/>
        </w:rPr>
        <w:t>Exclude any folders from the configuration</w:t>
      </w:r>
      <w:r w:rsidR="00B72DCB">
        <w:rPr>
          <w:color w:val="000000" w:themeColor="text1"/>
        </w:rPr>
        <w:t xml:space="preserve"> parameter</w:t>
      </w:r>
      <w:r w:rsidRPr="0050633D">
        <w:rPr>
          <w:color w:val="000000" w:themeColor="text1"/>
        </w:rPr>
        <w:t>.</w:t>
      </w:r>
    </w:p>
    <w:p w14:paraId="199092BD" w14:textId="020C6F43" w:rsidR="00B72DCB" w:rsidRPr="00B72DCB" w:rsidRDefault="00B72DCB" w:rsidP="00B72DCB">
      <w:pPr>
        <w:pStyle w:val="ListBullet"/>
        <w:numPr>
          <w:ilvl w:val="0"/>
          <w:numId w:val="14"/>
        </w:numPr>
        <w:rPr>
          <w:color w:val="000000" w:themeColor="text1"/>
        </w:rPr>
      </w:pPr>
      <w:r w:rsidRPr="0050633D">
        <w:rPr>
          <w:color w:val="000000" w:themeColor="text1"/>
        </w:rPr>
        <w:lastRenderedPageBreak/>
        <w:t xml:space="preserve">Create the tar tracking info file in the work Directory and a Map to include </w:t>
      </w:r>
      <w:r w:rsidR="00A4629E">
        <w:rPr>
          <w:color w:val="000000" w:themeColor="text1"/>
        </w:rPr>
        <w:t>T</w:t>
      </w:r>
      <w:r w:rsidRPr="0050633D">
        <w:rPr>
          <w:color w:val="000000" w:themeColor="text1"/>
        </w:rPr>
        <w:t>ar</w:t>
      </w:r>
      <w:r w:rsidR="00A4629E">
        <w:rPr>
          <w:color w:val="000000" w:themeColor="text1"/>
        </w:rPr>
        <w:t xml:space="preserve"> </w:t>
      </w:r>
      <w:r w:rsidRPr="0050633D">
        <w:rPr>
          <w:color w:val="000000" w:themeColor="text1"/>
        </w:rPr>
        <w:t>Name and list of files in it.</w:t>
      </w:r>
    </w:p>
    <w:p w14:paraId="4730787D" w14:textId="0714BBC4" w:rsidR="0050633D" w:rsidRPr="0050633D" w:rsidRDefault="0050633D" w:rsidP="0050633D">
      <w:pPr>
        <w:pStyle w:val="ListBullet"/>
        <w:numPr>
          <w:ilvl w:val="0"/>
          <w:numId w:val="14"/>
        </w:numPr>
        <w:rPr>
          <w:color w:val="000000" w:themeColor="text1"/>
        </w:rPr>
      </w:pPr>
      <w:r w:rsidRPr="0050633D">
        <w:rPr>
          <w:color w:val="000000" w:themeColor="text1"/>
        </w:rPr>
        <w:t>Find the number of tar</w:t>
      </w:r>
      <w:r w:rsidR="00A4629E">
        <w:rPr>
          <w:color w:val="000000" w:themeColor="text1"/>
        </w:rPr>
        <w:t xml:space="preserve">s </w:t>
      </w:r>
      <w:r w:rsidRPr="0050633D">
        <w:rPr>
          <w:color w:val="000000" w:themeColor="text1"/>
        </w:rPr>
        <w:t>that should be created in the directory.</w:t>
      </w:r>
      <w:r w:rsidR="00B72DCB">
        <w:rPr>
          <w:color w:val="000000" w:themeColor="text1"/>
        </w:rPr>
        <w:t xml:space="preserve"> This helps for loop count to create the tars.</w:t>
      </w:r>
    </w:p>
    <w:p w14:paraId="5FE5AE8C" w14:textId="36DAE53A" w:rsidR="0050633D" w:rsidRDefault="0050633D" w:rsidP="0050633D">
      <w:pPr>
        <w:pStyle w:val="ListBullet"/>
        <w:numPr>
          <w:ilvl w:val="0"/>
          <w:numId w:val="14"/>
        </w:numPr>
        <w:rPr>
          <w:color w:val="000000" w:themeColor="text1"/>
        </w:rPr>
      </w:pPr>
      <w:r w:rsidRPr="0050633D">
        <w:rPr>
          <w:color w:val="000000" w:themeColor="text1"/>
        </w:rPr>
        <w:t>Start the loop and create the tar file based on the configuration number of files in each tar</w:t>
      </w:r>
      <w:r w:rsidR="00B72DCB">
        <w:rPr>
          <w:color w:val="000000" w:themeColor="text1"/>
        </w:rPr>
        <w:t xml:space="preserve"> in work Directory.</w:t>
      </w:r>
    </w:p>
    <w:p w14:paraId="75CF57F4" w14:textId="59FE04E4" w:rsidR="00E247DB" w:rsidRPr="0050633D" w:rsidRDefault="00E247DB" w:rsidP="0050633D">
      <w:pPr>
        <w:pStyle w:val="ListBullet"/>
        <w:numPr>
          <w:ilvl w:val="0"/>
          <w:numId w:val="14"/>
        </w:numPr>
        <w:rPr>
          <w:color w:val="000000" w:themeColor="text1"/>
        </w:rPr>
      </w:pPr>
      <w:r>
        <w:rPr>
          <w:color w:val="000000" w:themeColor="text1"/>
        </w:rPr>
        <w:t>Before creating the tar, check if tar Name got uploaded or available in temp directory.</w:t>
      </w:r>
    </w:p>
    <w:p w14:paraId="4471622D" w14:textId="25B74E6C" w:rsidR="0050633D" w:rsidRPr="0050633D" w:rsidRDefault="0050633D" w:rsidP="0050633D">
      <w:pPr>
        <w:pStyle w:val="ListBullet"/>
        <w:numPr>
          <w:ilvl w:val="0"/>
          <w:numId w:val="14"/>
        </w:numPr>
        <w:rPr>
          <w:color w:val="000000" w:themeColor="text1"/>
        </w:rPr>
      </w:pPr>
      <w:r w:rsidRPr="0050633D">
        <w:rPr>
          <w:color w:val="000000" w:themeColor="text1"/>
        </w:rPr>
        <w:t xml:space="preserve">Once tar file is created, insert the row in </w:t>
      </w:r>
      <w:proofErr w:type="spellStart"/>
      <w:r w:rsidRPr="0050633D">
        <w:rPr>
          <w:color w:val="000000" w:themeColor="text1"/>
        </w:rPr>
        <w:t>status_info</w:t>
      </w:r>
      <w:proofErr w:type="spellEnd"/>
      <w:r w:rsidRPr="0050633D">
        <w:rPr>
          <w:color w:val="000000" w:themeColor="text1"/>
        </w:rPr>
        <w:t xml:space="preserve"> table with the </w:t>
      </w:r>
      <w:commentRangeStart w:id="8"/>
      <w:commentRangeStart w:id="9"/>
      <w:r w:rsidR="00B72DCB" w:rsidRPr="0050633D">
        <w:rPr>
          <w:color w:val="000000" w:themeColor="text1"/>
        </w:rPr>
        <w:t>source filename</w:t>
      </w:r>
      <w:r w:rsidRPr="0050633D">
        <w:rPr>
          <w:color w:val="000000" w:themeColor="text1"/>
        </w:rPr>
        <w:t xml:space="preserve"> </w:t>
      </w:r>
      <w:commentRangeEnd w:id="8"/>
      <w:r w:rsidR="00E34A89">
        <w:rPr>
          <w:rStyle w:val="CommentReference"/>
        </w:rPr>
        <w:commentReference w:id="8"/>
      </w:r>
      <w:commentRangeEnd w:id="9"/>
      <w:r w:rsidR="00CF474A">
        <w:rPr>
          <w:rStyle w:val="CommentReference"/>
        </w:rPr>
        <w:commentReference w:id="9"/>
      </w:r>
      <w:r w:rsidRPr="0050633D">
        <w:rPr>
          <w:color w:val="000000" w:themeColor="text1"/>
        </w:rPr>
        <w:t>and path for newly created tar</w:t>
      </w:r>
      <w:r w:rsidR="00E247DB">
        <w:rPr>
          <w:color w:val="000000" w:themeColor="text1"/>
        </w:rPr>
        <w:t xml:space="preserve"> and number of files in tar</w:t>
      </w:r>
      <w:r w:rsidRPr="0050633D">
        <w:rPr>
          <w:color w:val="000000" w:themeColor="text1"/>
        </w:rPr>
        <w:t>.</w:t>
      </w:r>
    </w:p>
    <w:p w14:paraId="13AE4F5E" w14:textId="01CDDEC4" w:rsidR="0050633D" w:rsidRPr="0050633D" w:rsidRDefault="00E247DB" w:rsidP="0050633D">
      <w:pPr>
        <w:pStyle w:val="ListBullet"/>
        <w:numPr>
          <w:ilvl w:val="0"/>
          <w:numId w:val="14"/>
        </w:numPr>
        <w:rPr>
          <w:color w:val="000000" w:themeColor="text1"/>
        </w:rPr>
      </w:pPr>
      <w:r w:rsidRPr="0050633D">
        <w:rPr>
          <w:color w:val="000000" w:themeColor="text1"/>
        </w:rPr>
        <w:t>And</w:t>
      </w:r>
      <w:r w:rsidR="0050633D" w:rsidRPr="0050633D">
        <w:rPr>
          <w:color w:val="000000" w:themeColor="text1"/>
        </w:rPr>
        <w:t xml:space="preserve"> </w:t>
      </w:r>
      <w:commentRangeStart w:id="10"/>
      <w:commentRangeStart w:id="11"/>
      <w:r w:rsidR="0050633D" w:rsidRPr="0050633D">
        <w:rPr>
          <w:color w:val="000000" w:themeColor="text1"/>
        </w:rPr>
        <w:t>mark tar task as completed</w:t>
      </w:r>
      <w:commentRangeEnd w:id="10"/>
      <w:r w:rsidR="00D86FAA">
        <w:rPr>
          <w:rStyle w:val="CommentReference"/>
        </w:rPr>
        <w:commentReference w:id="10"/>
      </w:r>
      <w:commentRangeEnd w:id="11"/>
      <w:r w:rsidR="00CF474A">
        <w:rPr>
          <w:rStyle w:val="CommentReference"/>
        </w:rPr>
        <w:commentReference w:id="11"/>
      </w:r>
      <w:r w:rsidR="0050633D" w:rsidRPr="0050633D">
        <w:rPr>
          <w:color w:val="000000" w:themeColor="text1"/>
        </w:rPr>
        <w:t xml:space="preserve"> for above </w:t>
      </w:r>
      <w:commentRangeStart w:id="12"/>
      <w:commentRangeStart w:id="13"/>
      <w:r w:rsidR="0050633D" w:rsidRPr="0050633D">
        <w:rPr>
          <w:color w:val="000000" w:themeColor="text1"/>
        </w:rPr>
        <w:t xml:space="preserve">object Id, </w:t>
      </w:r>
      <w:commentRangeEnd w:id="12"/>
      <w:r w:rsidR="00E34A89">
        <w:rPr>
          <w:rStyle w:val="CommentReference"/>
        </w:rPr>
        <w:commentReference w:id="12"/>
      </w:r>
      <w:commentRangeEnd w:id="13"/>
      <w:r w:rsidR="00CF474A">
        <w:rPr>
          <w:rStyle w:val="CommentReference"/>
        </w:rPr>
        <w:commentReference w:id="13"/>
      </w:r>
      <w:r w:rsidR="0050633D" w:rsidRPr="0050633D">
        <w:rPr>
          <w:color w:val="000000" w:themeColor="text1"/>
        </w:rPr>
        <w:t>won’t redo the tar task again.</w:t>
      </w:r>
    </w:p>
    <w:p w14:paraId="026690BB" w14:textId="79245226" w:rsidR="0050633D" w:rsidRPr="0050633D" w:rsidRDefault="0050633D" w:rsidP="0050633D">
      <w:pPr>
        <w:pStyle w:val="ListBullet"/>
        <w:numPr>
          <w:ilvl w:val="0"/>
          <w:numId w:val="14"/>
        </w:numPr>
        <w:rPr>
          <w:color w:val="000000" w:themeColor="text1"/>
        </w:rPr>
      </w:pPr>
      <w:r w:rsidRPr="0050633D">
        <w:rPr>
          <w:color w:val="000000" w:themeColor="text1"/>
        </w:rPr>
        <w:t xml:space="preserve">Send the </w:t>
      </w:r>
      <w:proofErr w:type="spellStart"/>
      <w:r w:rsidRPr="0050633D">
        <w:rPr>
          <w:color w:val="000000" w:themeColor="text1"/>
        </w:rPr>
        <w:t>objectId</w:t>
      </w:r>
      <w:proofErr w:type="spellEnd"/>
      <w:r w:rsidRPr="0050633D">
        <w:rPr>
          <w:color w:val="000000" w:themeColor="text1"/>
        </w:rPr>
        <w:t xml:space="preserve"> to JMS. If any consumers are available JMS will pick up the task right away</w:t>
      </w:r>
      <w:r w:rsidR="00B72DCB">
        <w:rPr>
          <w:color w:val="000000" w:themeColor="text1"/>
        </w:rPr>
        <w:t xml:space="preserve"> and starts uploading to DME</w:t>
      </w:r>
      <w:r w:rsidRPr="0050633D">
        <w:rPr>
          <w:color w:val="000000" w:themeColor="text1"/>
        </w:rPr>
        <w:t>.</w:t>
      </w:r>
    </w:p>
    <w:p w14:paraId="1C2C7100" w14:textId="3B3CB1B6" w:rsidR="0050633D" w:rsidRPr="0050633D" w:rsidRDefault="0050633D" w:rsidP="0050633D">
      <w:pPr>
        <w:pStyle w:val="ListBullet"/>
        <w:numPr>
          <w:ilvl w:val="0"/>
          <w:numId w:val="14"/>
        </w:numPr>
        <w:rPr>
          <w:color w:val="000000" w:themeColor="text1"/>
        </w:rPr>
      </w:pPr>
      <w:r w:rsidRPr="0050633D">
        <w:rPr>
          <w:color w:val="000000" w:themeColor="text1"/>
        </w:rPr>
        <w:t>Continue the next iteration, creation for second jar and so on until all the files are completed.</w:t>
      </w:r>
    </w:p>
    <w:p w14:paraId="46CB5560" w14:textId="5DB1F788" w:rsidR="0050633D" w:rsidRDefault="0050633D" w:rsidP="0050633D">
      <w:pPr>
        <w:pStyle w:val="ListBullet"/>
        <w:numPr>
          <w:ilvl w:val="0"/>
          <w:numId w:val="14"/>
        </w:numPr>
        <w:rPr>
          <w:color w:val="000000" w:themeColor="text1"/>
        </w:rPr>
      </w:pPr>
      <w:r w:rsidRPr="0050633D">
        <w:rPr>
          <w:color w:val="000000" w:themeColor="text1"/>
        </w:rPr>
        <w:t xml:space="preserve">Once all the tars are created, write the tracking info map to the </w:t>
      </w:r>
      <w:r w:rsidR="00E247DB" w:rsidRPr="0050633D">
        <w:rPr>
          <w:color w:val="000000" w:themeColor="text1"/>
        </w:rPr>
        <w:t>note’s</w:t>
      </w:r>
      <w:r w:rsidRPr="0050633D">
        <w:rPr>
          <w:color w:val="000000" w:themeColor="text1"/>
        </w:rPr>
        <w:t xml:space="preserve"> files.</w:t>
      </w:r>
    </w:p>
    <w:p w14:paraId="67742D92" w14:textId="6F9763D0" w:rsidR="00E247DB" w:rsidRPr="0050633D" w:rsidRDefault="00E247DB" w:rsidP="0050633D">
      <w:pPr>
        <w:pStyle w:val="ListBullet"/>
        <w:numPr>
          <w:ilvl w:val="0"/>
          <w:numId w:val="14"/>
        </w:numPr>
        <w:rPr>
          <w:color w:val="000000" w:themeColor="text1"/>
        </w:rPr>
      </w:pPr>
      <w:r>
        <w:rPr>
          <w:color w:val="000000" w:themeColor="text1"/>
        </w:rPr>
        <w:t>Check the count of files in directory that matched with the files in each tar. If not throw an exception.</w:t>
      </w:r>
    </w:p>
    <w:p w14:paraId="67C4909D" w14:textId="24F1BEAD" w:rsidR="0050633D" w:rsidRDefault="0050633D" w:rsidP="0050633D">
      <w:pPr>
        <w:pStyle w:val="ListBullet"/>
        <w:numPr>
          <w:ilvl w:val="0"/>
          <w:numId w:val="14"/>
        </w:numPr>
        <w:rPr>
          <w:ins w:id="14" w:author="Menon, Sunita (NIH/NCI) [C]" w:date="2024-04-05T02:05:00Z"/>
          <w:color w:val="000000" w:themeColor="text1"/>
        </w:rPr>
      </w:pPr>
      <w:commentRangeStart w:id="15"/>
      <w:commentRangeStart w:id="16"/>
      <w:r w:rsidRPr="0050633D">
        <w:rPr>
          <w:color w:val="000000" w:themeColor="text1"/>
        </w:rPr>
        <w:t xml:space="preserve">Update the </w:t>
      </w:r>
      <w:r w:rsidR="00E247DB" w:rsidRPr="0050633D">
        <w:rPr>
          <w:color w:val="000000" w:themeColor="text1"/>
        </w:rPr>
        <w:t>status</w:t>
      </w:r>
      <w:r w:rsidRPr="0050633D">
        <w:rPr>
          <w:color w:val="000000" w:themeColor="text1"/>
        </w:rPr>
        <w:t xml:space="preserve"> object with source details to the creates notes file, so current task will upload the tracking file to DME.</w:t>
      </w:r>
      <w:commentRangeEnd w:id="15"/>
      <w:r w:rsidR="008D47FD">
        <w:rPr>
          <w:rStyle w:val="CommentReference"/>
        </w:rPr>
        <w:commentReference w:id="15"/>
      </w:r>
      <w:commentRangeEnd w:id="16"/>
      <w:r w:rsidR="001C3BB3">
        <w:rPr>
          <w:rStyle w:val="CommentReference"/>
        </w:rPr>
        <w:commentReference w:id="16"/>
      </w:r>
    </w:p>
    <w:p w14:paraId="2CE3BED5" w14:textId="77777777" w:rsidR="008D47FD" w:rsidRPr="0050633D" w:rsidRDefault="008D47FD" w:rsidP="00E247DB">
      <w:pPr>
        <w:pStyle w:val="ListBullet"/>
        <w:numPr>
          <w:ilvl w:val="0"/>
          <w:numId w:val="0"/>
        </w:numPr>
        <w:ind w:left="1253"/>
        <w:rPr>
          <w:color w:val="000000" w:themeColor="text1"/>
        </w:rPr>
      </w:pPr>
    </w:p>
    <w:p w14:paraId="232AEEC0" w14:textId="77777777" w:rsidR="0050633D" w:rsidRDefault="0050633D" w:rsidP="0050633D">
      <w:pPr>
        <w:pStyle w:val="ListParagraph"/>
        <w:numPr>
          <w:ilvl w:val="0"/>
          <w:numId w:val="10"/>
        </w:numPr>
        <w:rPr>
          <w:color w:val="0072C6" w:themeColor="accent1"/>
        </w:rPr>
      </w:pPr>
      <w:r w:rsidRPr="005A6A3C">
        <w:rPr>
          <w:color w:val="0072C6" w:themeColor="accent1"/>
        </w:rPr>
        <w:t>Design Considerations</w:t>
      </w:r>
    </w:p>
    <w:p w14:paraId="0A6010D4" w14:textId="69098CE4" w:rsidR="00E247DB" w:rsidRPr="00E247DB" w:rsidRDefault="00E247DB" w:rsidP="00E247DB">
      <w:pPr>
        <w:pStyle w:val="ListParagraph"/>
        <w:numPr>
          <w:ilvl w:val="0"/>
          <w:numId w:val="24"/>
        </w:numPr>
        <w:rPr>
          <w:color w:val="000000" w:themeColor="text1"/>
        </w:rPr>
      </w:pPr>
      <w:r>
        <w:rPr>
          <w:color w:val="0072C6" w:themeColor="accent1"/>
        </w:rPr>
        <w:t xml:space="preserve">Error Handling: </w:t>
      </w:r>
      <w:r w:rsidRPr="00E247DB">
        <w:rPr>
          <w:color w:val="000000" w:themeColor="text1"/>
        </w:rPr>
        <w:t>If exceptions occur after creating few tars, the workflow should upload already created tars and clear them from temp work directory. When we rerun again below scenario applies</w:t>
      </w:r>
      <w:r>
        <w:rPr>
          <w:color w:val="000000" w:themeColor="text1"/>
        </w:rPr>
        <w:t>.</w:t>
      </w:r>
    </w:p>
    <w:p w14:paraId="2D0DAB92" w14:textId="450FB406" w:rsidR="009850EA" w:rsidRPr="009850EA" w:rsidRDefault="009850EA" w:rsidP="009850EA">
      <w:pPr>
        <w:pStyle w:val="ListParagraph"/>
        <w:numPr>
          <w:ilvl w:val="0"/>
          <w:numId w:val="13"/>
        </w:numPr>
        <w:rPr>
          <w:color w:val="0072C6" w:themeColor="accent1"/>
        </w:rPr>
      </w:pPr>
      <w:r w:rsidRPr="00E66EC0">
        <w:rPr>
          <w:color w:val="0072C6" w:themeColor="accent1"/>
        </w:rPr>
        <w:t>Error Handling</w:t>
      </w:r>
      <w:r w:rsidRPr="009850EA">
        <w:rPr>
          <w:color w:val="000000" w:themeColor="text1"/>
        </w:rPr>
        <w:t xml:space="preserve">: what happens if all tars got successfully created and any of the next task fails for tar and didn’t get uploaded?? In this case </w:t>
      </w:r>
      <w:r>
        <w:rPr>
          <w:color w:val="000000" w:themeColor="text1"/>
        </w:rPr>
        <w:t xml:space="preserve">would rerun the directory again, In the code we have logic before creating tar we check the DB row if tar got uploaded. If not, then additional check to see if the tar is available in </w:t>
      </w:r>
      <w:r>
        <w:rPr>
          <w:color w:val="000000" w:themeColor="text1"/>
        </w:rPr>
        <w:lastRenderedPageBreak/>
        <w:t xml:space="preserve">temporary work directory. If available use the one in temporary work directory instead of creating new tar. </w:t>
      </w:r>
    </w:p>
    <w:p w14:paraId="518BAC6A" w14:textId="7B983364" w:rsidR="0050633D" w:rsidRPr="009850EA" w:rsidRDefault="009850EA" w:rsidP="0050633D">
      <w:pPr>
        <w:pStyle w:val="ListParagraph"/>
        <w:numPr>
          <w:ilvl w:val="0"/>
          <w:numId w:val="13"/>
        </w:numPr>
        <w:rPr>
          <w:color w:val="0072C6" w:themeColor="accent1"/>
        </w:rPr>
      </w:pPr>
      <w:r w:rsidRPr="00E66EC0">
        <w:rPr>
          <w:color w:val="0072C6" w:themeColor="accent1"/>
        </w:rPr>
        <w:t>Assumption</w:t>
      </w:r>
      <w:r>
        <w:rPr>
          <w:color w:val="000000" w:themeColor="text1"/>
        </w:rPr>
        <w:t xml:space="preserve">: No </w:t>
      </w:r>
      <w:r w:rsidR="0050633D">
        <w:rPr>
          <w:color w:val="000000" w:themeColor="text1"/>
        </w:rPr>
        <w:t>New files g</w:t>
      </w:r>
      <w:r>
        <w:rPr>
          <w:color w:val="000000" w:themeColor="text1"/>
        </w:rPr>
        <w:t>ets</w:t>
      </w:r>
      <w:r w:rsidR="0050633D">
        <w:rPr>
          <w:color w:val="000000" w:themeColor="text1"/>
        </w:rPr>
        <w:t xml:space="preserve"> added</w:t>
      </w:r>
      <w:r>
        <w:rPr>
          <w:color w:val="000000" w:themeColor="text1"/>
        </w:rPr>
        <w:t xml:space="preserve"> to the upload after successfully uploading the tar.</w:t>
      </w:r>
    </w:p>
    <w:p w14:paraId="12B7F4B0" w14:textId="59D9C9CF" w:rsidR="009850EA" w:rsidRPr="005A6A3C" w:rsidRDefault="009850EA" w:rsidP="0050633D">
      <w:pPr>
        <w:pStyle w:val="ListParagraph"/>
        <w:numPr>
          <w:ilvl w:val="0"/>
          <w:numId w:val="13"/>
        </w:numPr>
        <w:rPr>
          <w:color w:val="0072C6" w:themeColor="accent1"/>
        </w:rPr>
      </w:pPr>
      <w:r w:rsidRPr="00E66EC0">
        <w:rPr>
          <w:color w:val="0072C6" w:themeColor="accent1"/>
        </w:rPr>
        <w:t>Validation</w:t>
      </w:r>
      <w:r>
        <w:rPr>
          <w:color w:val="000000" w:themeColor="text1"/>
        </w:rPr>
        <w:t xml:space="preserve">: After creating the tar, we are getting the count of files in the tar to storing in the Database to display in the excel report. After all the </w:t>
      </w:r>
      <w:proofErr w:type="spellStart"/>
      <w:r>
        <w:rPr>
          <w:color w:val="000000" w:themeColor="text1"/>
        </w:rPr>
        <w:t>tars</w:t>
      </w:r>
      <w:proofErr w:type="spellEnd"/>
      <w:r>
        <w:rPr>
          <w:color w:val="000000" w:themeColor="text1"/>
        </w:rPr>
        <w:t xml:space="preserve"> are created, we use the sum of counts of files in each tar to match with the files in the </w:t>
      </w:r>
      <w:r w:rsidR="00E247DB">
        <w:rPr>
          <w:color w:val="000000" w:themeColor="text1"/>
        </w:rPr>
        <w:t>original directory</w:t>
      </w:r>
    </w:p>
    <w:p w14:paraId="233C3BAE" w14:textId="77777777" w:rsidR="00B26CE7" w:rsidRPr="00B26CE7" w:rsidRDefault="00B26CE7" w:rsidP="00B26CE7">
      <w:pPr>
        <w:rPr>
          <w:color w:val="0072C6" w:themeColor="accent1"/>
        </w:rPr>
      </w:pPr>
      <w:r w:rsidRPr="00B26CE7">
        <w:rPr>
          <w:color w:val="0072C6" w:themeColor="accent1"/>
        </w:rPr>
        <w:t>7. Testing Strategy</w:t>
      </w:r>
    </w:p>
    <w:p w14:paraId="577FA9CD" w14:textId="5814A335" w:rsidR="00B26CE7" w:rsidRDefault="00B26CE7" w:rsidP="00B26CE7">
      <w:pPr>
        <w:pStyle w:val="ListParagraph"/>
        <w:numPr>
          <w:ilvl w:val="0"/>
          <w:numId w:val="13"/>
        </w:numPr>
        <w:rPr>
          <w:ins w:id="17" w:author="Menon, Sunita (NIH/NCI) [C]" w:date="2024-04-05T02:02:00Z"/>
          <w:color w:val="000000" w:themeColor="text1"/>
        </w:rPr>
      </w:pPr>
      <w:r w:rsidRPr="00B26CE7">
        <w:rPr>
          <w:color w:val="000000" w:themeColor="text1"/>
        </w:rPr>
        <w:t>Unit tests: Test individual components such as file listing, tar creation, JMS message sending, and error handling.</w:t>
      </w:r>
    </w:p>
    <w:p w14:paraId="76D5A3B1" w14:textId="2D4B5E71" w:rsidR="008D47FD" w:rsidRDefault="008D47FD" w:rsidP="00B26CE7">
      <w:pPr>
        <w:pStyle w:val="ListParagraph"/>
        <w:numPr>
          <w:ilvl w:val="0"/>
          <w:numId w:val="13"/>
        </w:numPr>
        <w:rPr>
          <w:ins w:id="18" w:author="Menon, Sunita (NIH/NCI) [C]" w:date="2024-04-05T02:02:00Z"/>
          <w:color w:val="000000" w:themeColor="text1"/>
        </w:rPr>
      </w:pPr>
      <w:ins w:id="19" w:author="Menon, Sunita (NIH/NCI) [C]" w:date="2024-04-05T02:02:00Z">
        <w:r>
          <w:rPr>
            <w:color w:val="000000" w:themeColor="text1"/>
          </w:rPr>
          <w:t>Some border test scenarios:</w:t>
        </w:r>
      </w:ins>
    </w:p>
    <w:p w14:paraId="4937B3EA" w14:textId="7C6D05DE" w:rsidR="008D47FD" w:rsidRDefault="008D47FD" w:rsidP="008D47FD">
      <w:pPr>
        <w:pStyle w:val="ListParagraph"/>
        <w:numPr>
          <w:ilvl w:val="1"/>
          <w:numId w:val="13"/>
        </w:numPr>
        <w:rPr>
          <w:color w:val="000000" w:themeColor="text1"/>
        </w:rPr>
      </w:pPr>
      <w:ins w:id="20" w:author="Menon, Sunita (NIH/NCI) [C]" w:date="2024-04-05T02:03:00Z">
        <w:r>
          <w:rPr>
            <w:color w:val="000000" w:themeColor="text1"/>
          </w:rPr>
          <w:t>Take a folder with x files. Set the tar file size configuration to be x-1 files. The</w:t>
        </w:r>
      </w:ins>
      <w:ins w:id="21" w:author="Menon, Sunita (NIH/NCI) [C]" w:date="2024-04-05T02:08:00Z">
        <w:r>
          <w:rPr>
            <w:color w:val="000000" w:themeColor="text1"/>
          </w:rPr>
          <w:t>n one</w:t>
        </w:r>
      </w:ins>
      <w:ins w:id="22" w:author="Menon, Sunita (NIH/NCI) [C]" w:date="2024-04-05T02:03:00Z">
        <w:r>
          <w:rPr>
            <w:color w:val="000000" w:themeColor="text1"/>
          </w:rPr>
          <w:t xml:space="preserve"> tar should be created </w:t>
        </w:r>
      </w:ins>
      <w:ins w:id="23" w:author="Menon, Sunita (NIH/NCI) [C]" w:date="2024-04-05T02:08:00Z">
        <w:r>
          <w:rPr>
            <w:color w:val="000000" w:themeColor="text1"/>
          </w:rPr>
          <w:t>with all the files</w:t>
        </w:r>
      </w:ins>
    </w:p>
    <w:p w14:paraId="67CC52BA" w14:textId="7F91ACA5" w:rsidR="00510514" w:rsidRPr="00510514" w:rsidRDefault="00510514" w:rsidP="00510514">
      <w:pPr>
        <w:pStyle w:val="ListParagraph"/>
        <w:ind w:left="2160"/>
        <w:rPr>
          <w:ins w:id="24" w:author="Menon, Sunita (NIH/NCI) [C]" w:date="2024-04-05T02:03:00Z"/>
          <w:color w:val="000000" w:themeColor="text1"/>
        </w:rPr>
      </w:pPr>
      <w:r>
        <w:rPr>
          <w:color w:val="000000" w:themeColor="text1"/>
        </w:rPr>
        <w:t xml:space="preserve">    Tested the scenario: folder has 9 files, configuration is set to 8, verified 2 tars are </w:t>
      </w:r>
      <w:proofErr w:type="gramStart"/>
      <w:r>
        <w:rPr>
          <w:color w:val="000000" w:themeColor="text1"/>
        </w:rPr>
        <w:t>created ,</w:t>
      </w:r>
      <w:proofErr w:type="gramEnd"/>
      <w:r>
        <w:rPr>
          <w:color w:val="000000" w:themeColor="text1"/>
        </w:rPr>
        <w:t xml:space="preserve"> last tar has one file.</w:t>
      </w:r>
    </w:p>
    <w:p w14:paraId="7CB0221A" w14:textId="03FD91F3" w:rsidR="008D47FD" w:rsidRDefault="008D47FD" w:rsidP="008D47FD">
      <w:pPr>
        <w:pStyle w:val="ListParagraph"/>
        <w:numPr>
          <w:ilvl w:val="1"/>
          <w:numId w:val="13"/>
        </w:numPr>
        <w:rPr>
          <w:color w:val="000000" w:themeColor="text1"/>
        </w:rPr>
      </w:pPr>
      <w:ins w:id="25" w:author="Menon, Sunita (NIH/NCI) [C]" w:date="2024-04-05T02:06:00Z">
        <w:r>
          <w:rPr>
            <w:color w:val="000000" w:themeColor="text1"/>
          </w:rPr>
          <w:t xml:space="preserve">Take a folder with </w:t>
        </w:r>
      </w:ins>
      <w:ins w:id="26" w:author="Menon, Sunita (NIH/NCI) [C]" w:date="2024-04-05T02:07:00Z">
        <w:r>
          <w:rPr>
            <w:color w:val="000000" w:themeColor="text1"/>
          </w:rPr>
          <w:t>x + 2 files. Set the tar file configuration to be x/3 files.</w:t>
        </w:r>
      </w:ins>
      <w:ins w:id="27" w:author="Menon, Sunita (NIH/NCI) [C]" w:date="2024-04-05T02:08:00Z">
        <w:r>
          <w:rPr>
            <w:color w:val="000000" w:themeColor="text1"/>
          </w:rPr>
          <w:t xml:space="preserve"> 4 tars should be created, with the last one having only 2 files. </w:t>
        </w:r>
      </w:ins>
    </w:p>
    <w:p w14:paraId="720A0FE6" w14:textId="0BC2203A" w:rsidR="00510514" w:rsidRDefault="00510514" w:rsidP="00510514">
      <w:pPr>
        <w:pStyle w:val="ListParagraph"/>
        <w:ind w:left="2160"/>
        <w:rPr>
          <w:ins w:id="28" w:author="Menon, Sunita (NIH/NCI) [C]" w:date="2024-04-05T02:06:00Z"/>
          <w:color w:val="000000" w:themeColor="text1"/>
        </w:rPr>
      </w:pPr>
      <w:r>
        <w:rPr>
          <w:color w:val="000000" w:themeColor="text1"/>
        </w:rPr>
        <w:t xml:space="preserve">   Tested the scenario: X=</w:t>
      </w:r>
      <w:r w:rsidR="00E247DB">
        <w:rPr>
          <w:color w:val="000000" w:themeColor="text1"/>
        </w:rPr>
        <w:t>9,</w:t>
      </w:r>
      <w:r>
        <w:rPr>
          <w:color w:val="000000" w:themeColor="text1"/>
        </w:rPr>
        <w:t xml:space="preserve"> folder has 12 files, configuration is set to 3, verified 4 tars are created and last one has only 2 files.</w:t>
      </w:r>
    </w:p>
    <w:p w14:paraId="4D35AFE1" w14:textId="55C83543" w:rsidR="008D47FD" w:rsidRDefault="008D47FD" w:rsidP="008D47FD">
      <w:pPr>
        <w:pStyle w:val="ListParagraph"/>
        <w:numPr>
          <w:ilvl w:val="1"/>
          <w:numId w:val="13"/>
        </w:numPr>
        <w:rPr>
          <w:color w:val="000000" w:themeColor="text1"/>
        </w:rPr>
      </w:pPr>
      <w:ins w:id="29" w:author="Menon, Sunita (NIH/NCI) [C]" w:date="2024-04-05T02:03:00Z">
        <w:r>
          <w:rPr>
            <w:color w:val="000000" w:themeColor="text1"/>
          </w:rPr>
          <w:t>Test on empty folder</w:t>
        </w:r>
      </w:ins>
    </w:p>
    <w:p w14:paraId="639BA182" w14:textId="3EEA72E0" w:rsidR="00C02610" w:rsidRDefault="00C02610" w:rsidP="00C02610">
      <w:pPr>
        <w:pStyle w:val="ListParagraph"/>
        <w:numPr>
          <w:ilvl w:val="0"/>
          <w:numId w:val="13"/>
        </w:numPr>
        <w:rPr>
          <w:color w:val="000000" w:themeColor="text1"/>
        </w:rPr>
      </w:pPr>
      <w:r>
        <w:rPr>
          <w:color w:val="000000" w:themeColor="text1"/>
        </w:rPr>
        <w:t>Verif</w:t>
      </w:r>
      <w:r w:rsidR="00E247DB">
        <w:rPr>
          <w:color w:val="000000" w:themeColor="text1"/>
        </w:rPr>
        <w:t>ied</w:t>
      </w:r>
      <w:r>
        <w:rPr>
          <w:color w:val="000000" w:themeColor="text1"/>
        </w:rPr>
        <w:t xml:space="preserve"> if the exception occurs in one of the created tars, al</w:t>
      </w:r>
      <w:r w:rsidR="00E247DB">
        <w:rPr>
          <w:color w:val="000000" w:themeColor="text1"/>
        </w:rPr>
        <w:t>ready created tars</w:t>
      </w:r>
      <w:r>
        <w:rPr>
          <w:color w:val="000000" w:themeColor="text1"/>
        </w:rPr>
        <w:t xml:space="preserve"> get uploaded and cleared from the temp directory.</w:t>
      </w:r>
    </w:p>
    <w:p w14:paraId="22753444" w14:textId="6A71B775" w:rsidR="00C02610" w:rsidRDefault="00C02610" w:rsidP="00C02610">
      <w:pPr>
        <w:pStyle w:val="ListParagraph"/>
        <w:numPr>
          <w:ilvl w:val="0"/>
          <w:numId w:val="13"/>
        </w:numPr>
        <w:rPr>
          <w:color w:val="000000" w:themeColor="text1"/>
        </w:rPr>
      </w:pPr>
      <w:r>
        <w:rPr>
          <w:color w:val="000000" w:themeColor="text1"/>
        </w:rPr>
        <w:t>Verif</w:t>
      </w:r>
      <w:r w:rsidR="00E247DB">
        <w:rPr>
          <w:color w:val="000000" w:themeColor="text1"/>
        </w:rPr>
        <w:t>ied</w:t>
      </w:r>
      <w:r>
        <w:rPr>
          <w:color w:val="000000" w:themeColor="text1"/>
        </w:rPr>
        <w:t xml:space="preserve"> if the errors </w:t>
      </w:r>
      <w:r w:rsidR="00E247DB">
        <w:rPr>
          <w:color w:val="000000" w:themeColor="text1"/>
        </w:rPr>
        <w:t>occur</w:t>
      </w:r>
      <w:r>
        <w:rPr>
          <w:color w:val="000000" w:themeColor="text1"/>
        </w:rPr>
        <w:t xml:space="preserve"> in one directory, other directories shouldn’t get effected.</w:t>
      </w:r>
    </w:p>
    <w:p w14:paraId="7C380193" w14:textId="77777777" w:rsidR="00C02610" w:rsidRDefault="00C02610" w:rsidP="00E247DB">
      <w:pPr>
        <w:pStyle w:val="ListParagraph"/>
        <w:ind w:left="1440"/>
        <w:rPr>
          <w:ins w:id="30" w:author="Menon, Sunita (NIH/NCI) [C]" w:date="2024-04-05T02:03:00Z"/>
          <w:color w:val="000000" w:themeColor="text1"/>
        </w:rPr>
      </w:pPr>
    </w:p>
    <w:p w14:paraId="2164BC10" w14:textId="77777777" w:rsidR="008D47FD" w:rsidRDefault="008D47FD" w:rsidP="00E66EC0">
      <w:pPr>
        <w:pStyle w:val="ListParagraph"/>
        <w:ind w:left="2160"/>
        <w:rPr>
          <w:color w:val="000000" w:themeColor="text1"/>
        </w:rPr>
      </w:pPr>
    </w:p>
    <w:p w14:paraId="385E9F03" w14:textId="77777777" w:rsidR="00E66EC0" w:rsidRDefault="00E66EC0" w:rsidP="00E66EC0">
      <w:pPr>
        <w:pStyle w:val="ListParagraph"/>
        <w:ind w:left="2160"/>
        <w:rPr>
          <w:color w:val="000000" w:themeColor="text1"/>
        </w:rPr>
      </w:pPr>
    </w:p>
    <w:p w14:paraId="256B611C" w14:textId="77777777" w:rsidR="00E66EC0" w:rsidRDefault="00E66EC0" w:rsidP="00E66EC0">
      <w:pPr>
        <w:pStyle w:val="ListParagraph"/>
        <w:ind w:left="2160"/>
        <w:rPr>
          <w:color w:val="000000" w:themeColor="text1"/>
        </w:rPr>
      </w:pPr>
    </w:p>
    <w:p w14:paraId="7E7CEF10" w14:textId="6B166999" w:rsidR="00E66EC0" w:rsidRPr="00B26CE7" w:rsidRDefault="00E66EC0" w:rsidP="00E66EC0">
      <w:pPr>
        <w:pStyle w:val="ListParagraph"/>
        <w:numPr>
          <w:ilvl w:val="0"/>
          <w:numId w:val="13"/>
        </w:numPr>
        <w:rPr>
          <w:color w:val="000000" w:themeColor="text1"/>
        </w:rPr>
      </w:pPr>
      <w:r w:rsidRPr="00E66EC0">
        <w:rPr>
          <w:color w:val="000000" w:themeColor="text1"/>
        </w:rPr>
        <w:lastRenderedPageBreak/>
        <w:drawing>
          <wp:inline distT="0" distB="0" distL="0" distR="0" wp14:anchorId="55DE03A6" wp14:editId="7232E375">
            <wp:extent cx="6492240" cy="3687445"/>
            <wp:effectExtent l="0" t="0" r="0" b="0"/>
            <wp:docPr id="41068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88016" name=""/>
                    <pic:cNvPicPr/>
                  </pic:nvPicPr>
                  <pic:blipFill>
                    <a:blip r:embed="rId13"/>
                    <a:stretch>
                      <a:fillRect/>
                    </a:stretch>
                  </pic:blipFill>
                  <pic:spPr>
                    <a:xfrm>
                      <a:off x="0" y="0"/>
                      <a:ext cx="6492240" cy="3687445"/>
                    </a:xfrm>
                    <a:prstGeom prst="rect">
                      <a:avLst/>
                    </a:prstGeom>
                  </pic:spPr>
                </pic:pic>
              </a:graphicData>
            </a:graphic>
          </wp:inline>
        </w:drawing>
      </w:r>
    </w:p>
    <w:p w14:paraId="4C28F665" w14:textId="77777777" w:rsidR="0050633D" w:rsidRDefault="0050633D" w:rsidP="0050633D">
      <w:pPr>
        <w:pStyle w:val="ListBullet"/>
        <w:numPr>
          <w:ilvl w:val="0"/>
          <w:numId w:val="0"/>
        </w:numPr>
        <w:ind w:left="936" w:hanging="360"/>
      </w:pPr>
    </w:p>
    <w:p w14:paraId="5529CEAC" w14:textId="77777777" w:rsidR="00B24E72" w:rsidRDefault="00B24E72" w:rsidP="0050633D">
      <w:pPr>
        <w:pStyle w:val="ListBullet"/>
        <w:numPr>
          <w:ilvl w:val="0"/>
          <w:numId w:val="0"/>
        </w:numPr>
        <w:ind w:left="936" w:hanging="360"/>
      </w:pPr>
    </w:p>
    <w:p w14:paraId="201507F9" w14:textId="7E09F115" w:rsidR="00B24E72" w:rsidRDefault="00B24E72" w:rsidP="0050633D">
      <w:pPr>
        <w:pStyle w:val="ListBullet"/>
        <w:numPr>
          <w:ilvl w:val="0"/>
          <w:numId w:val="0"/>
        </w:numPr>
        <w:ind w:left="936" w:hanging="360"/>
      </w:pPr>
      <w:proofErr w:type="spellStart"/>
      <w:r>
        <w:t>Statatistics</w:t>
      </w:r>
      <w:proofErr w:type="spellEnd"/>
      <w:r>
        <w:t xml:space="preserve"> Results</w:t>
      </w:r>
    </w:p>
    <w:p w14:paraId="706EB0B1" w14:textId="77777777" w:rsidR="00B24E72" w:rsidRDefault="00B24E72" w:rsidP="0050633D">
      <w:pPr>
        <w:pStyle w:val="ListBullet"/>
        <w:numPr>
          <w:ilvl w:val="0"/>
          <w:numId w:val="0"/>
        </w:numPr>
        <w:ind w:left="936" w:hanging="360"/>
      </w:pPr>
    </w:p>
    <w:p w14:paraId="25E75CA6" w14:textId="720F3CC7" w:rsidR="00B24E72" w:rsidRDefault="00B24E72" w:rsidP="0050633D">
      <w:pPr>
        <w:pStyle w:val="ListBullet"/>
        <w:numPr>
          <w:ilvl w:val="0"/>
          <w:numId w:val="0"/>
        </w:numPr>
        <w:ind w:left="936" w:hanging="360"/>
      </w:pPr>
      <w:r w:rsidRPr="00B24E72">
        <w:drawing>
          <wp:inline distT="0" distB="0" distL="0" distR="0" wp14:anchorId="4D9B908F" wp14:editId="42F5A2F3">
            <wp:extent cx="6492240" cy="2599055"/>
            <wp:effectExtent l="0" t="0" r="0" b="4445"/>
            <wp:docPr id="75594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43343" name=""/>
                    <pic:cNvPicPr/>
                  </pic:nvPicPr>
                  <pic:blipFill>
                    <a:blip r:embed="rId14"/>
                    <a:stretch>
                      <a:fillRect/>
                    </a:stretch>
                  </pic:blipFill>
                  <pic:spPr>
                    <a:xfrm>
                      <a:off x="0" y="0"/>
                      <a:ext cx="6492240" cy="2599055"/>
                    </a:xfrm>
                    <a:prstGeom prst="rect">
                      <a:avLst/>
                    </a:prstGeom>
                  </pic:spPr>
                </pic:pic>
              </a:graphicData>
            </a:graphic>
          </wp:inline>
        </w:drawing>
      </w:r>
    </w:p>
    <w:sectPr w:rsidR="00B24E72">
      <w:footerReference w:type="default" r:id="rId15"/>
      <w:pgSz w:w="12240" w:h="15840"/>
      <w:pgMar w:top="1901" w:right="1008" w:bottom="1440" w:left="1008" w:header="720"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non, Sunita (NIH/NCI) [C]" w:date="2024-04-05T00:28:00Z" w:initials="MS([">
    <w:p w14:paraId="39097993" w14:textId="77777777" w:rsidR="00596392" w:rsidRDefault="00596392" w:rsidP="00596392">
      <w:r>
        <w:rPr>
          <w:rStyle w:val="CommentReference"/>
        </w:rPr>
        <w:annotationRef/>
      </w:r>
      <w:r>
        <w:rPr>
          <w:color w:val="000000"/>
          <w:sz w:val="20"/>
          <w:szCs w:val="20"/>
        </w:rPr>
        <w:t>The data flow appears to be incomplete - who is reading from the JMS queue - name of that process/module, what it does.</w:t>
      </w:r>
    </w:p>
  </w:comment>
  <w:comment w:id="0" w:author="Koneru, Manoja (NIH/NCI) [C]" w:date="2024-04-05T11:28:00Z" w:initials="KM([">
    <w:p w14:paraId="071F5295" w14:textId="77777777" w:rsidR="00CF474A" w:rsidRDefault="00CF474A" w:rsidP="00CF474A">
      <w:r>
        <w:rPr>
          <w:rStyle w:val="CommentReference"/>
        </w:rPr>
        <w:annotationRef/>
      </w:r>
      <w:r>
        <w:rPr>
          <w:color w:val="000000"/>
          <w:sz w:val="20"/>
          <w:szCs w:val="20"/>
        </w:rPr>
        <w:t>JMS message thread if any available will pick the task and perform the workflow metadata, upload, verification. Will add in the design</w:t>
      </w:r>
    </w:p>
    <w:p w14:paraId="7DA7080B" w14:textId="77777777" w:rsidR="00CF474A" w:rsidRDefault="00CF474A" w:rsidP="00CF474A"/>
  </w:comment>
  <w:comment w:id="2" w:author="Menon, Sunita (NIH/NCI) [C]" w:date="2024-04-05T00:30:00Z" w:initials="MS([">
    <w:p w14:paraId="67069A36" w14:textId="0F00595F" w:rsidR="00596392" w:rsidRDefault="00596392" w:rsidP="00596392">
      <w:r>
        <w:rPr>
          <w:rStyle w:val="CommentReference"/>
        </w:rPr>
        <w:annotationRef/>
      </w:r>
      <w:r>
        <w:rPr>
          <w:color w:val="000000"/>
          <w:sz w:val="20"/>
          <w:szCs w:val="20"/>
        </w:rPr>
        <w:t>Where is this directory - provide the server name or the shared drive name, and the full path</w:t>
      </w:r>
    </w:p>
  </w:comment>
  <w:comment w:id="3" w:author="Koneru, Manoja (NIH/NCI) [C]" w:date="2024-04-05T11:30:00Z" w:initials="KM([">
    <w:p w14:paraId="1BA7A56D" w14:textId="77777777" w:rsidR="00CF474A" w:rsidRDefault="00CF474A" w:rsidP="00CF474A">
      <w:r>
        <w:rPr>
          <w:rStyle w:val="CommentReference"/>
        </w:rPr>
        <w:annotationRef/>
      </w:r>
      <w:r>
        <w:rPr>
          <w:color w:val="000000"/>
          <w:sz w:val="20"/>
          <w:szCs w:val="20"/>
        </w:rPr>
        <w:t>I might have to check with Yuri for this because CSB is not transitioned to me. And from the wiki page , I see there are 2 or 3 workflows for CSB</w:t>
      </w:r>
    </w:p>
    <w:p w14:paraId="22396395" w14:textId="77777777" w:rsidR="00CF474A" w:rsidRDefault="00CF474A" w:rsidP="00CF474A"/>
  </w:comment>
  <w:comment w:id="4" w:author="Menon, Sunita (NIH/NCI) [C]" w:date="2024-04-05T00:38:00Z" w:initials="MS([">
    <w:p w14:paraId="4654F36F" w14:textId="5F402493" w:rsidR="005D7D11" w:rsidRDefault="005D7D11" w:rsidP="005D7D11">
      <w:r>
        <w:rPr>
          <w:rStyle w:val="CommentReference"/>
        </w:rPr>
        <w:annotationRef/>
      </w:r>
      <w:r>
        <w:rPr>
          <w:color w:val="000000"/>
          <w:sz w:val="20"/>
          <w:szCs w:val="20"/>
        </w:rPr>
        <w:t>What is the name of the configuration ?</w:t>
      </w:r>
    </w:p>
  </w:comment>
  <w:comment w:id="5" w:author="Koneru, Manoja (NIH/NCI) [C]" w:date="2024-04-05T11:31:00Z" w:initials="KM([">
    <w:p w14:paraId="376EB9DB" w14:textId="77777777" w:rsidR="00CF474A" w:rsidRDefault="00CF474A" w:rsidP="00CF474A">
      <w:r>
        <w:rPr>
          <w:rStyle w:val="CommentReference"/>
        </w:rPr>
        <w:annotationRef/>
      </w:r>
      <w:r>
        <w:rPr>
          <w:color w:val="000000"/>
          <w:sz w:val="20"/>
          <w:szCs w:val="20"/>
        </w:rPr>
        <w:t>dmesync.tar.files.count. we can change the name if you prefer other name</w:t>
      </w:r>
    </w:p>
    <w:p w14:paraId="66D8C042" w14:textId="77777777" w:rsidR="00CF474A" w:rsidRDefault="00CF474A" w:rsidP="00CF474A"/>
  </w:comment>
  <w:comment w:id="6" w:author="Menon, Sunita (NIH/NCI) [C]" w:date="2024-04-05T00:39:00Z" w:initials="MS([">
    <w:p w14:paraId="29EF41BD" w14:textId="0E517274" w:rsidR="005D7D11" w:rsidRDefault="005D7D11" w:rsidP="005D7D11">
      <w:r>
        <w:rPr>
          <w:rStyle w:val="CommentReference"/>
        </w:rPr>
        <w:annotationRef/>
      </w:r>
      <w:r>
        <w:rPr>
          <w:color w:val="000000"/>
          <w:sz w:val="20"/>
          <w:szCs w:val="20"/>
        </w:rPr>
        <w:t>Where is this information obtained from ?</w:t>
      </w:r>
    </w:p>
  </w:comment>
  <w:comment w:id="7" w:author="Koneru, Manoja (NIH/NCI) [C]" w:date="2024-04-05T11:32:00Z" w:initials="KM([">
    <w:p w14:paraId="36DEF5A5" w14:textId="77777777" w:rsidR="00CF474A" w:rsidRDefault="00CF474A" w:rsidP="00CF474A">
      <w:r>
        <w:rPr>
          <w:rStyle w:val="CommentReference"/>
        </w:rPr>
        <w:annotationRef/>
      </w:r>
      <w:r>
        <w:rPr>
          <w:color w:val="000000"/>
          <w:sz w:val="20"/>
          <w:szCs w:val="20"/>
        </w:rPr>
        <w:t>There is already existing parameter in properties files, using the same one. dmesync.work.base.dir</w:t>
      </w:r>
    </w:p>
    <w:p w14:paraId="59EDCB1F" w14:textId="77777777" w:rsidR="00CF474A" w:rsidRDefault="00CF474A" w:rsidP="00CF474A"/>
  </w:comment>
  <w:comment w:id="8" w:author="Menon, Sunita (NIH/NCI) [C]" w:date="2024-04-05T01:39:00Z" w:initials="MS([">
    <w:p w14:paraId="37071AA2" w14:textId="05509CD1" w:rsidR="00E34A89" w:rsidRDefault="00E34A89" w:rsidP="00E34A89">
      <w:r>
        <w:rPr>
          <w:rStyle w:val="CommentReference"/>
        </w:rPr>
        <w:annotationRef/>
      </w:r>
      <w:r>
        <w:rPr>
          <w:color w:val="000000"/>
          <w:sz w:val="20"/>
          <w:szCs w:val="20"/>
        </w:rPr>
        <w:t>There are multiple source files here, so is there a row for each tar file ?</w:t>
      </w:r>
    </w:p>
  </w:comment>
  <w:comment w:id="9" w:author="Koneru, Manoja (NIH/NCI) [C]" w:date="2024-04-05T11:34:00Z" w:initials="KM([">
    <w:p w14:paraId="618E95E4" w14:textId="77777777" w:rsidR="00CF474A" w:rsidRDefault="00CF474A" w:rsidP="00CF474A">
      <w:r>
        <w:rPr>
          <w:rStyle w:val="CommentReference"/>
        </w:rPr>
        <w:annotationRef/>
      </w:r>
      <w:r>
        <w:rPr>
          <w:color w:val="000000"/>
          <w:sz w:val="20"/>
          <w:szCs w:val="20"/>
        </w:rPr>
        <w:t xml:space="preserve">Yes, Multiple rows where source filename and path will be same directory name and originalfileName and path will be for newly created tars </w:t>
      </w:r>
    </w:p>
  </w:comment>
  <w:comment w:id="10" w:author="Menon, Sunita (NIH/NCI) [C]" w:date="2024-04-05T01:51:00Z" w:initials="MS([">
    <w:p w14:paraId="1421664B" w14:textId="33B8526E" w:rsidR="00D86FAA" w:rsidRDefault="00D86FAA" w:rsidP="00D86FAA">
      <w:r>
        <w:rPr>
          <w:rStyle w:val="CommentReference"/>
        </w:rPr>
        <w:annotationRef/>
      </w:r>
      <w:r>
        <w:rPr>
          <w:sz w:val="20"/>
          <w:szCs w:val="20"/>
        </w:rPr>
        <w:t xml:space="preserve">How is the tar task marked ss completed </w:t>
      </w:r>
    </w:p>
  </w:comment>
  <w:comment w:id="11" w:author="Koneru, Manoja (NIH/NCI) [C]" w:date="2024-04-05T11:35:00Z" w:initials="KM([">
    <w:p w14:paraId="1C6F60F8" w14:textId="77777777" w:rsidR="00CF474A" w:rsidRDefault="00CF474A" w:rsidP="00CF474A">
      <w:r>
        <w:rPr>
          <w:rStyle w:val="CommentReference"/>
        </w:rPr>
        <w:annotationRef/>
      </w:r>
      <w:r>
        <w:rPr>
          <w:color w:val="000000"/>
          <w:sz w:val="20"/>
          <w:szCs w:val="20"/>
        </w:rPr>
        <w:t>We set completed status to true in task_info table. So, when JMS queue pickup the newly created tars, It checks the status from task_info table and won’t redo the tar task again</w:t>
      </w:r>
    </w:p>
    <w:p w14:paraId="5E346439" w14:textId="77777777" w:rsidR="00CF474A" w:rsidRDefault="00CF474A" w:rsidP="00CF474A"/>
  </w:comment>
  <w:comment w:id="12" w:author="Menon, Sunita (NIH/NCI) [C]" w:date="2024-04-05T01:39:00Z" w:initials="MS([">
    <w:p w14:paraId="1D5A3D29" w14:textId="14AA6A50" w:rsidR="00E34A89" w:rsidRDefault="00E34A89" w:rsidP="00E34A89">
      <w:r>
        <w:rPr>
          <w:rStyle w:val="CommentReference"/>
        </w:rPr>
        <w:annotationRef/>
      </w:r>
      <w:r>
        <w:rPr>
          <w:color w:val="7F7F7F"/>
          <w:sz w:val="20"/>
          <w:szCs w:val="20"/>
        </w:rPr>
        <w:t xml:space="preserve">What is this objectID ? How is it created ? </w:t>
      </w:r>
    </w:p>
  </w:comment>
  <w:comment w:id="13" w:author="Koneru, Manoja (NIH/NCI) [C]" w:date="2024-04-05T11:36:00Z" w:initials="KM([">
    <w:p w14:paraId="403A7612" w14:textId="77777777" w:rsidR="00CF474A" w:rsidRDefault="00CF474A" w:rsidP="00CF474A">
      <w:r>
        <w:rPr>
          <w:rStyle w:val="CommentReference"/>
        </w:rPr>
        <w:annotationRef/>
      </w:r>
      <w:r>
        <w:rPr>
          <w:color w:val="000000"/>
          <w:sz w:val="20"/>
          <w:szCs w:val="20"/>
        </w:rPr>
        <w:t>When we create the row in status_info table we were able to retrieve the object_id.</w:t>
      </w:r>
    </w:p>
  </w:comment>
  <w:comment w:id="15" w:author="Menon, Sunita (NIH/NCI) [C]" w:date="2024-04-05T02:05:00Z" w:initials="MS([">
    <w:p w14:paraId="143C0C13" w14:textId="14882972" w:rsidR="008D47FD" w:rsidRDefault="008D47FD" w:rsidP="008D47FD">
      <w:r>
        <w:rPr>
          <w:rStyle w:val="CommentReference"/>
        </w:rPr>
        <w:annotationRef/>
      </w:r>
      <w:r>
        <w:rPr>
          <w:color w:val="000000"/>
          <w:sz w:val="20"/>
          <w:szCs w:val="20"/>
        </w:rPr>
        <w:t xml:space="preserve">Is the reference to the status object a reference to a row in the status info table ? How is the notes file info stored here -  add additional details </w:t>
      </w:r>
    </w:p>
  </w:comment>
  <w:comment w:id="16" w:author="Koneru, Manoja (NIH/NCI) [C]" w:date="2024-04-05T11:39:00Z" w:initials="KM([">
    <w:p w14:paraId="3244DA63" w14:textId="77777777" w:rsidR="001C3BB3" w:rsidRDefault="001C3BB3" w:rsidP="001C3BB3">
      <w:r>
        <w:rPr>
          <w:rStyle w:val="CommentReference"/>
        </w:rPr>
        <w:annotationRef/>
      </w:r>
      <w:r>
        <w:rPr>
          <w:color w:val="000000"/>
          <w:sz w:val="20"/>
          <w:szCs w:val="20"/>
        </w:rPr>
        <w:t>The first JMS message which creates the multiple tars . Will update the original_file_path to the tracking_notes files so the tracking _notes fiiles also gets uploaded to DME</w:t>
      </w:r>
    </w:p>
    <w:p w14:paraId="71C43584" w14:textId="77777777" w:rsidR="001C3BB3" w:rsidRDefault="001C3BB3" w:rsidP="001C3BB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097993" w15:done="0"/>
  <w15:commentEx w15:paraId="7DA7080B" w15:paraIdParent="39097993" w15:done="0"/>
  <w15:commentEx w15:paraId="67069A36" w15:done="0"/>
  <w15:commentEx w15:paraId="22396395" w15:paraIdParent="67069A36" w15:done="0"/>
  <w15:commentEx w15:paraId="4654F36F" w15:done="0"/>
  <w15:commentEx w15:paraId="66D8C042" w15:paraIdParent="4654F36F" w15:done="0"/>
  <w15:commentEx w15:paraId="29EF41BD" w15:done="0"/>
  <w15:commentEx w15:paraId="59EDCB1F" w15:paraIdParent="29EF41BD" w15:done="0"/>
  <w15:commentEx w15:paraId="37071AA2" w15:done="0"/>
  <w15:commentEx w15:paraId="618E95E4" w15:paraIdParent="37071AA2" w15:done="0"/>
  <w15:commentEx w15:paraId="1421664B" w15:done="0"/>
  <w15:commentEx w15:paraId="5E346439" w15:paraIdParent="1421664B" w15:done="0"/>
  <w15:commentEx w15:paraId="1D5A3D29" w15:done="0"/>
  <w15:commentEx w15:paraId="403A7612" w15:paraIdParent="1D5A3D29" w15:done="0"/>
  <w15:commentEx w15:paraId="143C0C13" w15:done="0"/>
  <w15:commentEx w15:paraId="71C43584" w15:paraIdParent="143C0C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B9C43A" w16cex:dateUtc="2024-04-05T04:28:00Z"/>
  <w16cex:commentExtensible w16cex:durableId="29BA5ED9" w16cex:dateUtc="2024-04-05T15:28:00Z"/>
  <w16cex:commentExtensible w16cex:durableId="29B9C4AF" w16cex:dateUtc="2024-04-05T04:30:00Z"/>
  <w16cex:commentExtensible w16cex:durableId="29BA5F4C" w16cex:dateUtc="2024-04-05T15:30:00Z"/>
  <w16cex:commentExtensible w16cex:durableId="29B9C671" w16cex:dateUtc="2024-04-05T04:38:00Z"/>
  <w16cex:commentExtensible w16cex:durableId="29BA5F99" w16cex:dateUtc="2024-04-05T15:31:00Z"/>
  <w16cex:commentExtensible w16cex:durableId="29B9C6B4" w16cex:dateUtc="2024-04-05T04:39:00Z"/>
  <w16cex:commentExtensible w16cex:durableId="29BA5FCC" w16cex:dateUtc="2024-04-05T15:32:00Z"/>
  <w16cex:commentExtensible w16cex:durableId="29B9D4BB" w16cex:dateUtc="2024-04-05T05:39:00Z"/>
  <w16cex:commentExtensible w16cex:durableId="29BA6041" w16cex:dateUtc="2024-04-05T15:34:00Z"/>
  <w16cex:commentExtensible w16cex:durableId="29B9D794" w16cex:dateUtc="2024-04-05T05:51:00Z"/>
  <w16cex:commentExtensible w16cex:durableId="29BA608D" w16cex:dateUtc="2024-04-05T15:35:00Z"/>
  <w16cex:commentExtensible w16cex:durableId="29B9D4D9" w16cex:dateUtc="2024-04-05T05:39:00Z"/>
  <w16cex:commentExtensible w16cex:durableId="29BA60D7" w16cex:dateUtc="2024-04-05T15:36:00Z"/>
  <w16cex:commentExtensible w16cex:durableId="29B9DAD8" w16cex:dateUtc="2024-04-05T06:05:00Z"/>
  <w16cex:commentExtensible w16cex:durableId="29BA6156" w16cex:dateUtc="2024-04-0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097993" w16cid:durableId="29B9C43A"/>
  <w16cid:commentId w16cid:paraId="7DA7080B" w16cid:durableId="29BA5ED9"/>
  <w16cid:commentId w16cid:paraId="67069A36" w16cid:durableId="29B9C4AF"/>
  <w16cid:commentId w16cid:paraId="22396395" w16cid:durableId="29BA5F4C"/>
  <w16cid:commentId w16cid:paraId="4654F36F" w16cid:durableId="29B9C671"/>
  <w16cid:commentId w16cid:paraId="66D8C042" w16cid:durableId="29BA5F99"/>
  <w16cid:commentId w16cid:paraId="29EF41BD" w16cid:durableId="29B9C6B4"/>
  <w16cid:commentId w16cid:paraId="59EDCB1F" w16cid:durableId="29BA5FCC"/>
  <w16cid:commentId w16cid:paraId="37071AA2" w16cid:durableId="29B9D4BB"/>
  <w16cid:commentId w16cid:paraId="618E95E4" w16cid:durableId="29BA6041"/>
  <w16cid:commentId w16cid:paraId="1421664B" w16cid:durableId="29B9D794"/>
  <w16cid:commentId w16cid:paraId="5E346439" w16cid:durableId="29BA608D"/>
  <w16cid:commentId w16cid:paraId="1D5A3D29" w16cid:durableId="29B9D4D9"/>
  <w16cid:commentId w16cid:paraId="403A7612" w16cid:durableId="29BA60D7"/>
  <w16cid:commentId w16cid:paraId="143C0C13" w16cid:durableId="29B9DAD8"/>
  <w16cid:commentId w16cid:paraId="71C43584" w16cid:durableId="29BA6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9984" w14:textId="77777777" w:rsidR="000E2444" w:rsidRDefault="000E2444">
      <w:pPr>
        <w:spacing w:before="0" w:after="0" w:line="240" w:lineRule="auto"/>
      </w:pPr>
      <w:r>
        <w:separator/>
      </w:r>
    </w:p>
    <w:p w14:paraId="6A51245C" w14:textId="77777777" w:rsidR="000E2444" w:rsidRDefault="000E2444"/>
  </w:endnote>
  <w:endnote w:type="continuationSeparator" w:id="0">
    <w:p w14:paraId="25D7B029" w14:textId="77777777" w:rsidR="000E2444" w:rsidRDefault="000E2444">
      <w:pPr>
        <w:spacing w:before="0" w:after="0" w:line="240" w:lineRule="auto"/>
      </w:pPr>
      <w:r>
        <w:continuationSeparator/>
      </w:r>
    </w:p>
    <w:p w14:paraId="5E8DD3AF" w14:textId="77777777" w:rsidR="000E2444" w:rsidRDefault="000E2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162C77CD" w14:textId="77777777" w:rsidR="000C486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6FDE" w14:textId="77777777" w:rsidR="000E2444" w:rsidRDefault="000E2444">
      <w:pPr>
        <w:spacing w:before="0" w:after="0" w:line="240" w:lineRule="auto"/>
      </w:pPr>
      <w:r>
        <w:separator/>
      </w:r>
    </w:p>
    <w:p w14:paraId="4F768C16" w14:textId="77777777" w:rsidR="000E2444" w:rsidRDefault="000E2444"/>
  </w:footnote>
  <w:footnote w:type="continuationSeparator" w:id="0">
    <w:p w14:paraId="3484C834" w14:textId="77777777" w:rsidR="000E2444" w:rsidRDefault="000E2444">
      <w:pPr>
        <w:spacing w:before="0" w:after="0" w:line="240" w:lineRule="auto"/>
      </w:pPr>
      <w:r>
        <w:continuationSeparator/>
      </w:r>
    </w:p>
    <w:p w14:paraId="65015306" w14:textId="77777777" w:rsidR="000E2444" w:rsidRDefault="000E24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350A7"/>
    <w:multiLevelType w:val="hybridMultilevel"/>
    <w:tmpl w:val="B8E4B1C4"/>
    <w:lvl w:ilvl="0" w:tplc="22321E12">
      <w:start w:val="1"/>
      <w:numFmt w:val="bullet"/>
      <w:lvlText w:val="•"/>
      <w:lvlJc w:val="left"/>
      <w:pPr>
        <w:tabs>
          <w:tab w:val="num" w:pos="720"/>
        </w:tabs>
        <w:ind w:left="720" w:hanging="360"/>
      </w:pPr>
      <w:rPr>
        <w:rFonts w:ascii="Arial" w:hAnsi="Arial" w:hint="default"/>
      </w:rPr>
    </w:lvl>
    <w:lvl w:ilvl="1" w:tplc="03C61DC8" w:tentative="1">
      <w:start w:val="1"/>
      <w:numFmt w:val="bullet"/>
      <w:lvlText w:val="•"/>
      <w:lvlJc w:val="left"/>
      <w:pPr>
        <w:tabs>
          <w:tab w:val="num" w:pos="1440"/>
        </w:tabs>
        <w:ind w:left="1440" w:hanging="360"/>
      </w:pPr>
      <w:rPr>
        <w:rFonts w:ascii="Arial" w:hAnsi="Arial" w:hint="default"/>
      </w:rPr>
    </w:lvl>
    <w:lvl w:ilvl="2" w:tplc="EAEAD954" w:tentative="1">
      <w:start w:val="1"/>
      <w:numFmt w:val="bullet"/>
      <w:lvlText w:val="•"/>
      <w:lvlJc w:val="left"/>
      <w:pPr>
        <w:tabs>
          <w:tab w:val="num" w:pos="2160"/>
        </w:tabs>
        <w:ind w:left="2160" w:hanging="360"/>
      </w:pPr>
      <w:rPr>
        <w:rFonts w:ascii="Arial" w:hAnsi="Arial" w:hint="default"/>
      </w:rPr>
    </w:lvl>
    <w:lvl w:ilvl="3" w:tplc="291A2C02" w:tentative="1">
      <w:start w:val="1"/>
      <w:numFmt w:val="bullet"/>
      <w:lvlText w:val="•"/>
      <w:lvlJc w:val="left"/>
      <w:pPr>
        <w:tabs>
          <w:tab w:val="num" w:pos="2880"/>
        </w:tabs>
        <w:ind w:left="2880" w:hanging="360"/>
      </w:pPr>
      <w:rPr>
        <w:rFonts w:ascii="Arial" w:hAnsi="Arial" w:hint="default"/>
      </w:rPr>
    </w:lvl>
    <w:lvl w:ilvl="4" w:tplc="9F68C220" w:tentative="1">
      <w:start w:val="1"/>
      <w:numFmt w:val="bullet"/>
      <w:lvlText w:val="•"/>
      <w:lvlJc w:val="left"/>
      <w:pPr>
        <w:tabs>
          <w:tab w:val="num" w:pos="3600"/>
        </w:tabs>
        <w:ind w:left="3600" w:hanging="360"/>
      </w:pPr>
      <w:rPr>
        <w:rFonts w:ascii="Arial" w:hAnsi="Arial" w:hint="default"/>
      </w:rPr>
    </w:lvl>
    <w:lvl w:ilvl="5" w:tplc="D69A55EE" w:tentative="1">
      <w:start w:val="1"/>
      <w:numFmt w:val="bullet"/>
      <w:lvlText w:val="•"/>
      <w:lvlJc w:val="left"/>
      <w:pPr>
        <w:tabs>
          <w:tab w:val="num" w:pos="4320"/>
        </w:tabs>
        <w:ind w:left="4320" w:hanging="360"/>
      </w:pPr>
      <w:rPr>
        <w:rFonts w:ascii="Arial" w:hAnsi="Arial" w:hint="default"/>
      </w:rPr>
    </w:lvl>
    <w:lvl w:ilvl="6" w:tplc="0B145BA6" w:tentative="1">
      <w:start w:val="1"/>
      <w:numFmt w:val="bullet"/>
      <w:lvlText w:val="•"/>
      <w:lvlJc w:val="left"/>
      <w:pPr>
        <w:tabs>
          <w:tab w:val="num" w:pos="5040"/>
        </w:tabs>
        <w:ind w:left="5040" w:hanging="360"/>
      </w:pPr>
      <w:rPr>
        <w:rFonts w:ascii="Arial" w:hAnsi="Arial" w:hint="default"/>
      </w:rPr>
    </w:lvl>
    <w:lvl w:ilvl="7" w:tplc="54743904" w:tentative="1">
      <w:start w:val="1"/>
      <w:numFmt w:val="bullet"/>
      <w:lvlText w:val="•"/>
      <w:lvlJc w:val="left"/>
      <w:pPr>
        <w:tabs>
          <w:tab w:val="num" w:pos="5760"/>
        </w:tabs>
        <w:ind w:left="5760" w:hanging="360"/>
      </w:pPr>
      <w:rPr>
        <w:rFonts w:ascii="Arial" w:hAnsi="Arial" w:hint="default"/>
      </w:rPr>
    </w:lvl>
    <w:lvl w:ilvl="8" w:tplc="99666E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1C1706"/>
    <w:multiLevelType w:val="hybridMultilevel"/>
    <w:tmpl w:val="CEC02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370505"/>
    <w:multiLevelType w:val="hybridMultilevel"/>
    <w:tmpl w:val="709A1FF2"/>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34A27"/>
    <w:multiLevelType w:val="hybridMultilevel"/>
    <w:tmpl w:val="4A42453E"/>
    <w:lvl w:ilvl="0" w:tplc="08D06F6E">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B8052C2"/>
    <w:multiLevelType w:val="hybridMultilevel"/>
    <w:tmpl w:val="3762099C"/>
    <w:lvl w:ilvl="0" w:tplc="F3025246">
      <w:start w:val="1"/>
      <w:numFmt w:val="bullet"/>
      <w:lvlText w:val="•"/>
      <w:lvlJc w:val="left"/>
      <w:pPr>
        <w:tabs>
          <w:tab w:val="num" w:pos="720"/>
        </w:tabs>
        <w:ind w:left="720" w:hanging="360"/>
      </w:pPr>
      <w:rPr>
        <w:rFonts w:ascii="Times New Roman" w:hAnsi="Times New Roman" w:hint="default"/>
      </w:rPr>
    </w:lvl>
    <w:lvl w:ilvl="1" w:tplc="CEB8EDD8" w:tentative="1">
      <w:start w:val="1"/>
      <w:numFmt w:val="bullet"/>
      <w:lvlText w:val="•"/>
      <w:lvlJc w:val="left"/>
      <w:pPr>
        <w:tabs>
          <w:tab w:val="num" w:pos="1440"/>
        </w:tabs>
        <w:ind w:left="1440" w:hanging="360"/>
      </w:pPr>
      <w:rPr>
        <w:rFonts w:ascii="Times New Roman" w:hAnsi="Times New Roman" w:hint="default"/>
      </w:rPr>
    </w:lvl>
    <w:lvl w:ilvl="2" w:tplc="2410FC48" w:tentative="1">
      <w:start w:val="1"/>
      <w:numFmt w:val="bullet"/>
      <w:lvlText w:val="•"/>
      <w:lvlJc w:val="left"/>
      <w:pPr>
        <w:tabs>
          <w:tab w:val="num" w:pos="2160"/>
        </w:tabs>
        <w:ind w:left="2160" w:hanging="360"/>
      </w:pPr>
      <w:rPr>
        <w:rFonts w:ascii="Times New Roman" w:hAnsi="Times New Roman" w:hint="default"/>
      </w:rPr>
    </w:lvl>
    <w:lvl w:ilvl="3" w:tplc="10889066" w:tentative="1">
      <w:start w:val="1"/>
      <w:numFmt w:val="bullet"/>
      <w:lvlText w:val="•"/>
      <w:lvlJc w:val="left"/>
      <w:pPr>
        <w:tabs>
          <w:tab w:val="num" w:pos="2880"/>
        </w:tabs>
        <w:ind w:left="2880" w:hanging="360"/>
      </w:pPr>
      <w:rPr>
        <w:rFonts w:ascii="Times New Roman" w:hAnsi="Times New Roman" w:hint="default"/>
      </w:rPr>
    </w:lvl>
    <w:lvl w:ilvl="4" w:tplc="1B34E670" w:tentative="1">
      <w:start w:val="1"/>
      <w:numFmt w:val="bullet"/>
      <w:lvlText w:val="•"/>
      <w:lvlJc w:val="left"/>
      <w:pPr>
        <w:tabs>
          <w:tab w:val="num" w:pos="3600"/>
        </w:tabs>
        <w:ind w:left="3600" w:hanging="360"/>
      </w:pPr>
      <w:rPr>
        <w:rFonts w:ascii="Times New Roman" w:hAnsi="Times New Roman" w:hint="default"/>
      </w:rPr>
    </w:lvl>
    <w:lvl w:ilvl="5" w:tplc="E494C60C" w:tentative="1">
      <w:start w:val="1"/>
      <w:numFmt w:val="bullet"/>
      <w:lvlText w:val="•"/>
      <w:lvlJc w:val="left"/>
      <w:pPr>
        <w:tabs>
          <w:tab w:val="num" w:pos="4320"/>
        </w:tabs>
        <w:ind w:left="4320" w:hanging="360"/>
      </w:pPr>
      <w:rPr>
        <w:rFonts w:ascii="Times New Roman" w:hAnsi="Times New Roman" w:hint="default"/>
      </w:rPr>
    </w:lvl>
    <w:lvl w:ilvl="6" w:tplc="3F7ABD3C" w:tentative="1">
      <w:start w:val="1"/>
      <w:numFmt w:val="bullet"/>
      <w:lvlText w:val="•"/>
      <w:lvlJc w:val="left"/>
      <w:pPr>
        <w:tabs>
          <w:tab w:val="num" w:pos="5040"/>
        </w:tabs>
        <w:ind w:left="5040" w:hanging="360"/>
      </w:pPr>
      <w:rPr>
        <w:rFonts w:ascii="Times New Roman" w:hAnsi="Times New Roman" w:hint="default"/>
      </w:rPr>
    </w:lvl>
    <w:lvl w:ilvl="7" w:tplc="2FD0AC54" w:tentative="1">
      <w:start w:val="1"/>
      <w:numFmt w:val="bullet"/>
      <w:lvlText w:val="•"/>
      <w:lvlJc w:val="left"/>
      <w:pPr>
        <w:tabs>
          <w:tab w:val="num" w:pos="5760"/>
        </w:tabs>
        <w:ind w:left="5760" w:hanging="360"/>
      </w:pPr>
      <w:rPr>
        <w:rFonts w:ascii="Times New Roman" w:hAnsi="Times New Roman" w:hint="default"/>
      </w:rPr>
    </w:lvl>
    <w:lvl w:ilvl="8" w:tplc="B1E4066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6E3C1C"/>
    <w:multiLevelType w:val="hybridMultilevel"/>
    <w:tmpl w:val="644057E8"/>
    <w:lvl w:ilvl="0" w:tplc="B540E63C">
      <w:start w:val="1"/>
      <w:numFmt w:val="bullet"/>
      <w:lvlText w:val="•"/>
      <w:lvlJc w:val="left"/>
      <w:pPr>
        <w:tabs>
          <w:tab w:val="num" w:pos="720"/>
        </w:tabs>
        <w:ind w:left="720" w:hanging="360"/>
      </w:pPr>
      <w:rPr>
        <w:rFonts w:ascii="Times New Roman" w:hAnsi="Times New Roman" w:hint="default"/>
      </w:rPr>
    </w:lvl>
    <w:lvl w:ilvl="1" w:tplc="25B4B54E" w:tentative="1">
      <w:start w:val="1"/>
      <w:numFmt w:val="bullet"/>
      <w:lvlText w:val="•"/>
      <w:lvlJc w:val="left"/>
      <w:pPr>
        <w:tabs>
          <w:tab w:val="num" w:pos="1440"/>
        </w:tabs>
        <w:ind w:left="1440" w:hanging="360"/>
      </w:pPr>
      <w:rPr>
        <w:rFonts w:ascii="Times New Roman" w:hAnsi="Times New Roman" w:hint="default"/>
      </w:rPr>
    </w:lvl>
    <w:lvl w:ilvl="2" w:tplc="0B88C170" w:tentative="1">
      <w:start w:val="1"/>
      <w:numFmt w:val="bullet"/>
      <w:lvlText w:val="•"/>
      <w:lvlJc w:val="left"/>
      <w:pPr>
        <w:tabs>
          <w:tab w:val="num" w:pos="2160"/>
        </w:tabs>
        <w:ind w:left="2160" w:hanging="360"/>
      </w:pPr>
      <w:rPr>
        <w:rFonts w:ascii="Times New Roman" w:hAnsi="Times New Roman" w:hint="default"/>
      </w:rPr>
    </w:lvl>
    <w:lvl w:ilvl="3" w:tplc="6DE0CD8E" w:tentative="1">
      <w:start w:val="1"/>
      <w:numFmt w:val="bullet"/>
      <w:lvlText w:val="•"/>
      <w:lvlJc w:val="left"/>
      <w:pPr>
        <w:tabs>
          <w:tab w:val="num" w:pos="2880"/>
        </w:tabs>
        <w:ind w:left="2880" w:hanging="360"/>
      </w:pPr>
      <w:rPr>
        <w:rFonts w:ascii="Times New Roman" w:hAnsi="Times New Roman" w:hint="default"/>
      </w:rPr>
    </w:lvl>
    <w:lvl w:ilvl="4" w:tplc="7D081E44" w:tentative="1">
      <w:start w:val="1"/>
      <w:numFmt w:val="bullet"/>
      <w:lvlText w:val="•"/>
      <w:lvlJc w:val="left"/>
      <w:pPr>
        <w:tabs>
          <w:tab w:val="num" w:pos="3600"/>
        </w:tabs>
        <w:ind w:left="3600" w:hanging="360"/>
      </w:pPr>
      <w:rPr>
        <w:rFonts w:ascii="Times New Roman" w:hAnsi="Times New Roman" w:hint="default"/>
      </w:rPr>
    </w:lvl>
    <w:lvl w:ilvl="5" w:tplc="9DE25E4E" w:tentative="1">
      <w:start w:val="1"/>
      <w:numFmt w:val="bullet"/>
      <w:lvlText w:val="•"/>
      <w:lvlJc w:val="left"/>
      <w:pPr>
        <w:tabs>
          <w:tab w:val="num" w:pos="4320"/>
        </w:tabs>
        <w:ind w:left="4320" w:hanging="360"/>
      </w:pPr>
      <w:rPr>
        <w:rFonts w:ascii="Times New Roman" w:hAnsi="Times New Roman" w:hint="default"/>
      </w:rPr>
    </w:lvl>
    <w:lvl w:ilvl="6" w:tplc="51046AAC" w:tentative="1">
      <w:start w:val="1"/>
      <w:numFmt w:val="bullet"/>
      <w:lvlText w:val="•"/>
      <w:lvlJc w:val="left"/>
      <w:pPr>
        <w:tabs>
          <w:tab w:val="num" w:pos="5040"/>
        </w:tabs>
        <w:ind w:left="5040" w:hanging="360"/>
      </w:pPr>
      <w:rPr>
        <w:rFonts w:ascii="Times New Roman" w:hAnsi="Times New Roman" w:hint="default"/>
      </w:rPr>
    </w:lvl>
    <w:lvl w:ilvl="7" w:tplc="B17C5E88" w:tentative="1">
      <w:start w:val="1"/>
      <w:numFmt w:val="bullet"/>
      <w:lvlText w:val="•"/>
      <w:lvlJc w:val="left"/>
      <w:pPr>
        <w:tabs>
          <w:tab w:val="num" w:pos="5760"/>
        </w:tabs>
        <w:ind w:left="5760" w:hanging="360"/>
      </w:pPr>
      <w:rPr>
        <w:rFonts w:ascii="Times New Roman" w:hAnsi="Times New Roman" w:hint="default"/>
      </w:rPr>
    </w:lvl>
    <w:lvl w:ilvl="8" w:tplc="FA7E5CE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3002B21"/>
    <w:multiLevelType w:val="hybridMultilevel"/>
    <w:tmpl w:val="8EE0A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62F42"/>
    <w:multiLevelType w:val="hybridMultilevel"/>
    <w:tmpl w:val="34ECD3E0"/>
    <w:lvl w:ilvl="0" w:tplc="08D06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103CFE"/>
    <w:multiLevelType w:val="hybridMultilevel"/>
    <w:tmpl w:val="2850E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7B4186"/>
    <w:multiLevelType w:val="hybridMultilevel"/>
    <w:tmpl w:val="C5165F10"/>
    <w:lvl w:ilvl="0" w:tplc="8440219C">
      <w:start w:val="1"/>
      <w:numFmt w:val="bullet"/>
      <w:lvlText w:val="•"/>
      <w:lvlJc w:val="left"/>
      <w:pPr>
        <w:tabs>
          <w:tab w:val="num" w:pos="720"/>
        </w:tabs>
        <w:ind w:left="720" w:hanging="360"/>
      </w:pPr>
      <w:rPr>
        <w:rFonts w:ascii="Times New Roman" w:hAnsi="Times New Roman" w:hint="default"/>
      </w:rPr>
    </w:lvl>
    <w:lvl w:ilvl="1" w:tplc="C87CF4B2" w:tentative="1">
      <w:start w:val="1"/>
      <w:numFmt w:val="bullet"/>
      <w:lvlText w:val="•"/>
      <w:lvlJc w:val="left"/>
      <w:pPr>
        <w:tabs>
          <w:tab w:val="num" w:pos="1440"/>
        </w:tabs>
        <w:ind w:left="1440" w:hanging="360"/>
      </w:pPr>
      <w:rPr>
        <w:rFonts w:ascii="Times New Roman" w:hAnsi="Times New Roman" w:hint="default"/>
      </w:rPr>
    </w:lvl>
    <w:lvl w:ilvl="2" w:tplc="E934EE6A" w:tentative="1">
      <w:start w:val="1"/>
      <w:numFmt w:val="bullet"/>
      <w:lvlText w:val="•"/>
      <w:lvlJc w:val="left"/>
      <w:pPr>
        <w:tabs>
          <w:tab w:val="num" w:pos="2160"/>
        </w:tabs>
        <w:ind w:left="2160" w:hanging="360"/>
      </w:pPr>
      <w:rPr>
        <w:rFonts w:ascii="Times New Roman" w:hAnsi="Times New Roman" w:hint="default"/>
      </w:rPr>
    </w:lvl>
    <w:lvl w:ilvl="3" w:tplc="E08287CA" w:tentative="1">
      <w:start w:val="1"/>
      <w:numFmt w:val="bullet"/>
      <w:lvlText w:val="•"/>
      <w:lvlJc w:val="left"/>
      <w:pPr>
        <w:tabs>
          <w:tab w:val="num" w:pos="2880"/>
        </w:tabs>
        <w:ind w:left="2880" w:hanging="360"/>
      </w:pPr>
      <w:rPr>
        <w:rFonts w:ascii="Times New Roman" w:hAnsi="Times New Roman" w:hint="default"/>
      </w:rPr>
    </w:lvl>
    <w:lvl w:ilvl="4" w:tplc="B3B23C8C" w:tentative="1">
      <w:start w:val="1"/>
      <w:numFmt w:val="bullet"/>
      <w:lvlText w:val="•"/>
      <w:lvlJc w:val="left"/>
      <w:pPr>
        <w:tabs>
          <w:tab w:val="num" w:pos="3600"/>
        </w:tabs>
        <w:ind w:left="3600" w:hanging="360"/>
      </w:pPr>
      <w:rPr>
        <w:rFonts w:ascii="Times New Roman" w:hAnsi="Times New Roman" w:hint="default"/>
      </w:rPr>
    </w:lvl>
    <w:lvl w:ilvl="5" w:tplc="30080E24" w:tentative="1">
      <w:start w:val="1"/>
      <w:numFmt w:val="bullet"/>
      <w:lvlText w:val="•"/>
      <w:lvlJc w:val="left"/>
      <w:pPr>
        <w:tabs>
          <w:tab w:val="num" w:pos="4320"/>
        </w:tabs>
        <w:ind w:left="4320" w:hanging="360"/>
      </w:pPr>
      <w:rPr>
        <w:rFonts w:ascii="Times New Roman" w:hAnsi="Times New Roman" w:hint="default"/>
      </w:rPr>
    </w:lvl>
    <w:lvl w:ilvl="6" w:tplc="DE24C610" w:tentative="1">
      <w:start w:val="1"/>
      <w:numFmt w:val="bullet"/>
      <w:lvlText w:val="•"/>
      <w:lvlJc w:val="left"/>
      <w:pPr>
        <w:tabs>
          <w:tab w:val="num" w:pos="5040"/>
        </w:tabs>
        <w:ind w:left="5040" w:hanging="360"/>
      </w:pPr>
      <w:rPr>
        <w:rFonts w:ascii="Times New Roman" w:hAnsi="Times New Roman" w:hint="default"/>
      </w:rPr>
    </w:lvl>
    <w:lvl w:ilvl="7" w:tplc="EB605EDA" w:tentative="1">
      <w:start w:val="1"/>
      <w:numFmt w:val="bullet"/>
      <w:lvlText w:val="•"/>
      <w:lvlJc w:val="left"/>
      <w:pPr>
        <w:tabs>
          <w:tab w:val="num" w:pos="5760"/>
        </w:tabs>
        <w:ind w:left="5760" w:hanging="360"/>
      </w:pPr>
      <w:rPr>
        <w:rFonts w:ascii="Times New Roman" w:hAnsi="Times New Roman" w:hint="default"/>
      </w:rPr>
    </w:lvl>
    <w:lvl w:ilvl="8" w:tplc="548C08D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67F0234"/>
    <w:multiLevelType w:val="hybridMultilevel"/>
    <w:tmpl w:val="68FC0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68092A"/>
    <w:multiLevelType w:val="hybridMultilevel"/>
    <w:tmpl w:val="A2A62F54"/>
    <w:lvl w:ilvl="0" w:tplc="04090001">
      <w:start w:val="1"/>
      <w:numFmt w:val="bullet"/>
      <w:lvlText w:val=""/>
      <w:lvlJc w:val="left"/>
      <w:pPr>
        <w:ind w:left="2650" w:hanging="360"/>
      </w:pPr>
      <w:rPr>
        <w:rFonts w:ascii="Symbol" w:hAnsi="Symbol" w:hint="default"/>
      </w:rPr>
    </w:lvl>
    <w:lvl w:ilvl="1" w:tplc="04090003" w:tentative="1">
      <w:start w:val="1"/>
      <w:numFmt w:val="bullet"/>
      <w:lvlText w:val="o"/>
      <w:lvlJc w:val="left"/>
      <w:pPr>
        <w:ind w:left="3370" w:hanging="360"/>
      </w:pPr>
      <w:rPr>
        <w:rFonts w:ascii="Courier New" w:hAnsi="Courier New" w:cs="Courier New" w:hint="default"/>
      </w:rPr>
    </w:lvl>
    <w:lvl w:ilvl="2" w:tplc="04090005" w:tentative="1">
      <w:start w:val="1"/>
      <w:numFmt w:val="bullet"/>
      <w:lvlText w:val=""/>
      <w:lvlJc w:val="left"/>
      <w:pPr>
        <w:ind w:left="4090" w:hanging="360"/>
      </w:pPr>
      <w:rPr>
        <w:rFonts w:ascii="Wingdings" w:hAnsi="Wingdings" w:hint="default"/>
      </w:rPr>
    </w:lvl>
    <w:lvl w:ilvl="3" w:tplc="04090001" w:tentative="1">
      <w:start w:val="1"/>
      <w:numFmt w:val="bullet"/>
      <w:lvlText w:val=""/>
      <w:lvlJc w:val="left"/>
      <w:pPr>
        <w:ind w:left="4810" w:hanging="360"/>
      </w:pPr>
      <w:rPr>
        <w:rFonts w:ascii="Symbol" w:hAnsi="Symbol" w:hint="default"/>
      </w:rPr>
    </w:lvl>
    <w:lvl w:ilvl="4" w:tplc="04090003" w:tentative="1">
      <w:start w:val="1"/>
      <w:numFmt w:val="bullet"/>
      <w:lvlText w:val="o"/>
      <w:lvlJc w:val="left"/>
      <w:pPr>
        <w:ind w:left="5530" w:hanging="360"/>
      </w:pPr>
      <w:rPr>
        <w:rFonts w:ascii="Courier New" w:hAnsi="Courier New" w:cs="Courier New" w:hint="default"/>
      </w:rPr>
    </w:lvl>
    <w:lvl w:ilvl="5" w:tplc="04090005" w:tentative="1">
      <w:start w:val="1"/>
      <w:numFmt w:val="bullet"/>
      <w:lvlText w:val=""/>
      <w:lvlJc w:val="left"/>
      <w:pPr>
        <w:ind w:left="6250" w:hanging="360"/>
      </w:pPr>
      <w:rPr>
        <w:rFonts w:ascii="Wingdings" w:hAnsi="Wingdings" w:hint="default"/>
      </w:rPr>
    </w:lvl>
    <w:lvl w:ilvl="6" w:tplc="04090001" w:tentative="1">
      <w:start w:val="1"/>
      <w:numFmt w:val="bullet"/>
      <w:lvlText w:val=""/>
      <w:lvlJc w:val="left"/>
      <w:pPr>
        <w:ind w:left="6970" w:hanging="360"/>
      </w:pPr>
      <w:rPr>
        <w:rFonts w:ascii="Symbol" w:hAnsi="Symbol" w:hint="default"/>
      </w:rPr>
    </w:lvl>
    <w:lvl w:ilvl="7" w:tplc="04090003" w:tentative="1">
      <w:start w:val="1"/>
      <w:numFmt w:val="bullet"/>
      <w:lvlText w:val="o"/>
      <w:lvlJc w:val="left"/>
      <w:pPr>
        <w:ind w:left="7690" w:hanging="360"/>
      </w:pPr>
      <w:rPr>
        <w:rFonts w:ascii="Courier New" w:hAnsi="Courier New" w:cs="Courier New" w:hint="default"/>
      </w:rPr>
    </w:lvl>
    <w:lvl w:ilvl="8" w:tplc="04090005" w:tentative="1">
      <w:start w:val="1"/>
      <w:numFmt w:val="bullet"/>
      <w:lvlText w:val=""/>
      <w:lvlJc w:val="left"/>
      <w:pPr>
        <w:ind w:left="8410" w:hanging="360"/>
      </w:pPr>
      <w:rPr>
        <w:rFonts w:ascii="Wingdings" w:hAnsi="Wingdings" w:hint="default"/>
      </w:rPr>
    </w:lvl>
  </w:abstractNum>
  <w:abstractNum w:abstractNumId="19" w15:restartNumberingAfterBreak="0">
    <w:nsid w:val="644323D1"/>
    <w:multiLevelType w:val="hybridMultilevel"/>
    <w:tmpl w:val="DD2809F8"/>
    <w:lvl w:ilvl="0" w:tplc="F8546430">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0" w15:restartNumberingAfterBreak="0">
    <w:nsid w:val="6DC97B3D"/>
    <w:multiLevelType w:val="hybridMultilevel"/>
    <w:tmpl w:val="4DC02506"/>
    <w:lvl w:ilvl="0" w:tplc="3B7667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6E2245"/>
    <w:multiLevelType w:val="hybridMultilevel"/>
    <w:tmpl w:val="B5006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32BD7"/>
    <w:multiLevelType w:val="hybridMultilevel"/>
    <w:tmpl w:val="226CEE7C"/>
    <w:lvl w:ilvl="0" w:tplc="988E0D22">
      <w:start w:val="1"/>
      <w:numFmt w:val="bullet"/>
      <w:lvlText w:val="•"/>
      <w:lvlJc w:val="left"/>
      <w:pPr>
        <w:tabs>
          <w:tab w:val="num" w:pos="720"/>
        </w:tabs>
        <w:ind w:left="720" w:hanging="360"/>
      </w:pPr>
      <w:rPr>
        <w:rFonts w:ascii="Times New Roman" w:hAnsi="Times New Roman" w:hint="default"/>
      </w:rPr>
    </w:lvl>
    <w:lvl w:ilvl="1" w:tplc="17988CCE" w:tentative="1">
      <w:start w:val="1"/>
      <w:numFmt w:val="bullet"/>
      <w:lvlText w:val="•"/>
      <w:lvlJc w:val="left"/>
      <w:pPr>
        <w:tabs>
          <w:tab w:val="num" w:pos="1440"/>
        </w:tabs>
        <w:ind w:left="1440" w:hanging="360"/>
      </w:pPr>
      <w:rPr>
        <w:rFonts w:ascii="Times New Roman" w:hAnsi="Times New Roman" w:hint="default"/>
      </w:rPr>
    </w:lvl>
    <w:lvl w:ilvl="2" w:tplc="22DEFB56" w:tentative="1">
      <w:start w:val="1"/>
      <w:numFmt w:val="bullet"/>
      <w:lvlText w:val="•"/>
      <w:lvlJc w:val="left"/>
      <w:pPr>
        <w:tabs>
          <w:tab w:val="num" w:pos="2160"/>
        </w:tabs>
        <w:ind w:left="2160" w:hanging="360"/>
      </w:pPr>
      <w:rPr>
        <w:rFonts w:ascii="Times New Roman" w:hAnsi="Times New Roman" w:hint="default"/>
      </w:rPr>
    </w:lvl>
    <w:lvl w:ilvl="3" w:tplc="D12E488A" w:tentative="1">
      <w:start w:val="1"/>
      <w:numFmt w:val="bullet"/>
      <w:lvlText w:val="•"/>
      <w:lvlJc w:val="left"/>
      <w:pPr>
        <w:tabs>
          <w:tab w:val="num" w:pos="2880"/>
        </w:tabs>
        <w:ind w:left="2880" w:hanging="360"/>
      </w:pPr>
      <w:rPr>
        <w:rFonts w:ascii="Times New Roman" w:hAnsi="Times New Roman" w:hint="default"/>
      </w:rPr>
    </w:lvl>
    <w:lvl w:ilvl="4" w:tplc="56F0A982" w:tentative="1">
      <w:start w:val="1"/>
      <w:numFmt w:val="bullet"/>
      <w:lvlText w:val="•"/>
      <w:lvlJc w:val="left"/>
      <w:pPr>
        <w:tabs>
          <w:tab w:val="num" w:pos="3600"/>
        </w:tabs>
        <w:ind w:left="3600" w:hanging="360"/>
      </w:pPr>
      <w:rPr>
        <w:rFonts w:ascii="Times New Roman" w:hAnsi="Times New Roman" w:hint="default"/>
      </w:rPr>
    </w:lvl>
    <w:lvl w:ilvl="5" w:tplc="92AC78CE" w:tentative="1">
      <w:start w:val="1"/>
      <w:numFmt w:val="bullet"/>
      <w:lvlText w:val="•"/>
      <w:lvlJc w:val="left"/>
      <w:pPr>
        <w:tabs>
          <w:tab w:val="num" w:pos="4320"/>
        </w:tabs>
        <w:ind w:left="4320" w:hanging="360"/>
      </w:pPr>
      <w:rPr>
        <w:rFonts w:ascii="Times New Roman" w:hAnsi="Times New Roman" w:hint="default"/>
      </w:rPr>
    </w:lvl>
    <w:lvl w:ilvl="6" w:tplc="0B10D024" w:tentative="1">
      <w:start w:val="1"/>
      <w:numFmt w:val="bullet"/>
      <w:lvlText w:val="•"/>
      <w:lvlJc w:val="left"/>
      <w:pPr>
        <w:tabs>
          <w:tab w:val="num" w:pos="5040"/>
        </w:tabs>
        <w:ind w:left="5040" w:hanging="360"/>
      </w:pPr>
      <w:rPr>
        <w:rFonts w:ascii="Times New Roman" w:hAnsi="Times New Roman" w:hint="default"/>
      </w:rPr>
    </w:lvl>
    <w:lvl w:ilvl="7" w:tplc="9E2A2646" w:tentative="1">
      <w:start w:val="1"/>
      <w:numFmt w:val="bullet"/>
      <w:lvlText w:val="•"/>
      <w:lvlJc w:val="left"/>
      <w:pPr>
        <w:tabs>
          <w:tab w:val="num" w:pos="5760"/>
        </w:tabs>
        <w:ind w:left="5760" w:hanging="360"/>
      </w:pPr>
      <w:rPr>
        <w:rFonts w:ascii="Times New Roman" w:hAnsi="Times New Roman" w:hint="default"/>
      </w:rPr>
    </w:lvl>
    <w:lvl w:ilvl="8" w:tplc="B15C8D78" w:tentative="1">
      <w:start w:val="1"/>
      <w:numFmt w:val="bullet"/>
      <w:lvlText w:val="•"/>
      <w:lvlJc w:val="left"/>
      <w:pPr>
        <w:tabs>
          <w:tab w:val="num" w:pos="6480"/>
        </w:tabs>
        <w:ind w:left="6480" w:hanging="360"/>
      </w:pPr>
      <w:rPr>
        <w:rFonts w:ascii="Times New Roman" w:hAnsi="Times New Roman" w:hint="default"/>
      </w:rPr>
    </w:lvl>
  </w:abstractNum>
  <w:num w:numId="1" w16cid:durableId="375354725">
    <w:abstractNumId w:val="1"/>
  </w:num>
  <w:num w:numId="2" w16cid:durableId="40789808">
    <w:abstractNumId w:val="6"/>
  </w:num>
  <w:num w:numId="3" w16cid:durableId="1349873081">
    <w:abstractNumId w:val="0"/>
  </w:num>
  <w:num w:numId="4" w16cid:durableId="1760636529">
    <w:abstractNumId w:val="8"/>
  </w:num>
  <w:num w:numId="5" w16cid:durableId="945505708">
    <w:abstractNumId w:val="7"/>
  </w:num>
  <w:num w:numId="6" w16cid:durableId="1067604954">
    <w:abstractNumId w:val="13"/>
  </w:num>
  <w:num w:numId="7" w16cid:durableId="886261452">
    <w:abstractNumId w:val="2"/>
  </w:num>
  <w:num w:numId="8" w16cid:durableId="164128011">
    <w:abstractNumId w:val="22"/>
  </w:num>
  <w:num w:numId="9" w16cid:durableId="484009456">
    <w:abstractNumId w:val="19"/>
  </w:num>
  <w:num w:numId="10" w16cid:durableId="544759497">
    <w:abstractNumId w:val="20"/>
  </w:num>
  <w:num w:numId="11" w16cid:durableId="953287144">
    <w:abstractNumId w:val="17"/>
  </w:num>
  <w:num w:numId="12" w16cid:durableId="2077586708">
    <w:abstractNumId w:val="15"/>
  </w:num>
  <w:num w:numId="13" w16cid:durableId="1191410743">
    <w:abstractNumId w:val="4"/>
  </w:num>
  <w:num w:numId="14" w16cid:durableId="1997030291">
    <w:abstractNumId w:val="5"/>
  </w:num>
  <w:num w:numId="15" w16cid:durableId="1606422988">
    <w:abstractNumId w:val="14"/>
  </w:num>
  <w:num w:numId="16" w16cid:durableId="1576822870">
    <w:abstractNumId w:val="21"/>
  </w:num>
  <w:num w:numId="17" w16cid:durableId="1527909185">
    <w:abstractNumId w:val="23"/>
  </w:num>
  <w:num w:numId="18" w16cid:durableId="542517289">
    <w:abstractNumId w:val="10"/>
  </w:num>
  <w:num w:numId="19" w16cid:durableId="1043092670">
    <w:abstractNumId w:val="16"/>
  </w:num>
  <w:num w:numId="20" w16cid:durableId="1256403326">
    <w:abstractNumId w:val="11"/>
  </w:num>
  <w:num w:numId="21" w16cid:durableId="234517812">
    <w:abstractNumId w:val="9"/>
  </w:num>
  <w:num w:numId="22" w16cid:durableId="84881443">
    <w:abstractNumId w:val="3"/>
  </w:num>
  <w:num w:numId="23" w16cid:durableId="22676685">
    <w:abstractNumId w:val="18"/>
  </w:num>
  <w:num w:numId="24" w16cid:durableId="21193324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rson w15:author="Koneru, Manoja (NIH/NCI) [C]">
    <w15:presenceInfo w15:providerId="AD" w15:userId="S::konerum3@nih.gov::38b98a95-1344-406e-8219-cc4dce61a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98"/>
    <w:rsid w:val="000C4860"/>
    <w:rsid w:val="000E2444"/>
    <w:rsid w:val="001C3BB3"/>
    <w:rsid w:val="00256477"/>
    <w:rsid w:val="00261CB5"/>
    <w:rsid w:val="004B0D98"/>
    <w:rsid w:val="0050633D"/>
    <w:rsid w:val="00510514"/>
    <w:rsid w:val="00540B8F"/>
    <w:rsid w:val="00596392"/>
    <w:rsid w:val="005A6A3C"/>
    <w:rsid w:val="005D7D11"/>
    <w:rsid w:val="0069280A"/>
    <w:rsid w:val="006F5C0A"/>
    <w:rsid w:val="007E7DF6"/>
    <w:rsid w:val="00873144"/>
    <w:rsid w:val="008D47FD"/>
    <w:rsid w:val="009850EA"/>
    <w:rsid w:val="00A4629E"/>
    <w:rsid w:val="00AC5578"/>
    <w:rsid w:val="00AF1140"/>
    <w:rsid w:val="00B24E72"/>
    <w:rsid w:val="00B26CE7"/>
    <w:rsid w:val="00B72DCB"/>
    <w:rsid w:val="00C02610"/>
    <w:rsid w:val="00CF474A"/>
    <w:rsid w:val="00D86FAA"/>
    <w:rsid w:val="00E247DB"/>
    <w:rsid w:val="00E34A89"/>
    <w:rsid w:val="00E66EC0"/>
    <w:rsid w:val="00EA22C3"/>
    <w:rsid w:val="00EC4B4E"/>
    <w:rsid w:val="00F35139"/>
    <w:rsid w:val="00FE2963"/>
    <w:rsid w:val="00FE5706"/>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A678E1"/>
  <w15:chartTrackingRefBased/>
  <w15:docId w15:val="{F052B284-B3C8-7740-88A5-DFB0C3C8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EA22C3"/>
    <w:pPr>
      <w:ind w:left="720"/>
      <w:contextualSpacing/>
    </w:pPr>
  </w:style>
  <w:style w:type="paragraph" w:styleId="Revision">
    <w:name w:val="Revision"/>
    <w:hidden/>
    <w:uiPriority w:val="99"/>
    <w:semiHidden/>
    <w:rsid w:val="00596392"/>
    <w:pPr>
      <w:spacing w:before="0" w:after="0" w:line="240" w:lineRule="auto"/>
    </w:pPr>
  </w:style>
  <w:style w:type="character" w:styleId="CommentReference">
    <w:name w:val="annotation reference"/>
    <w:basedOn w:val="DefaultParagraphFont"/>
    <w:uiPriority w:val="99"/>
    <w:semiHidden/>
    <w:unhideWhenUsed/>
    <w:rsid w:val="00596392"/>
    <w:rPr>
      <w:sz w:val="16"/>
      <w:szCs w:val="16"/>
    </w:rPr>
  </w:style>
  <w:style w:type="paragraph" w:styleId="CommentText">
    <w:name w:val="annotation text"/>
    <w:basedOn w:val="Normal"/>
    <w:link w:val="CommentTextChar"/>
    <w:uiPriority w:val="99"/>
    <w:semiHidden/>
    <w:unhideWhenUsed/>
    <w:rsid w:val="00596392"/>
    <w:pPr>
      <w:spacing w:line="240" w:lineRule="auto"/>
    </w:pPr>
    <w:rPr>
      <w:sz w:val="20"/>
      <w:szCs w:val="20"/>
    </w:rPr>
  </w:style>
  <w:style w:type="character" w:customStyle="1" w:styleId="CommentTextChar">
    <w:name w:val="Comment Text Char"/>
    <w:basedOn w:val="DefaultParagraphFont"/>
    <w:link w:val="CommentText"/>
    <w:uiPriority w:val="99"/>
    <w:semiHidden/>
    <w:rsid w:val="00596392"/>
    <w:rPr>
      <w:sz w:val="20"/>
      <w:szCs w:val="20"/>
    </w:rPr>
  </w:style>
  <w:style w:type="paragraph" w:styleId="CommentSubject">
    <w:name w:val="annotation subject"/>
    <w:basedOn w:val="CommentText"/>
    <w:next w:val="CommentText"/>
    <w:link w:val="CommentSubjectChar"/>
    <w:uiPriority w:val="99"/>
    <w:semiHidden/>
    <w:unhideWhenUsed/>
    <w:rsid w:val="00596392"/>
    <w:rPr>
      <w:b/>
      <w:bCs/>
    </w:rPr>
  </w:style>
  <w:style w:type="character" w:customStyle="1" w:styleId="CommentSubjectChar">
    <w:name w:val="Comment Subject Char"/>
    <w:basedOn w:val="CommentTextChar"/>
    <w:link w:val="CommentSubject"/>
    <w:uiPriority w:val="99"/>
    <w:semiHidden/>
    <w:rsid w:val="00596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0879">
      <w:bodyDiv w:val="1"/>
      <w:marLeft w:val="0"/>
      <w:marRight w:val="0"/>
      <w:marTop w:val="0"/>
      <w:marBottom w:val="0"/>
      <w:divBdr>
        <w:top w:val="none" w:sz="0" w:space="0" w:color="auto"/>
        <w:left w:val="none" w:sz="0" w:space="0" w:color="auto"/>
        <w:bottom w:val="none" w:sz="0" w:space="0" w:color="auto"/>
        <w:right w:val="none" w:sz="0" w:space="0" w:color="auto"/>
      </w:divBdr>
      <w:divsChild>
        <w:div w:id="1581869510">
          <w:marLeft w:val="547"/>
          <w:marRight w:val="0"/>
          <w:marTop w:val="0"/>
          <w:marBottom w:val="0"/>
          <w:divBdr>
            <w:top w:val="none" w:sz="0" w:space="0" w:color="auto"/>
            <w:left w:val="none" w:sz="0" w:space="0" w:color="auto"/>
            <w:bottom w:val="none" w:sz="0" w:space="0" w:color="auto"/>
            <w:right w:val="none" w:sz="0" w:space="0" w:color="auto"/>
          </w:divBdr>
        </w:div>
      </w:divsChild>
    </w:div>
    <w:div w:id="252710960">
      <w:bodyDiv w:val="1"/>
      <w:marLeft w:val="0"/>
      <w:marRight w:val="0"/>
      <w:marTop w:val="0"/>
      <w:marBottom w:val="0"/>
      <w:divBdr>
        <w:top w:val="none" w:sz="0" w:space="0" w:color="auto"/>
        <w:left w:val="none" w:sz="0" w:space="0" w:color="auto"/>
        <w:bottom w:val="none" w:sz="0" w:space="0" w:color="auto"/>
        <w:right w:val="none" w:sz="0" w:space="0" w:color="auto"/>
      </w:divBdr>
      <w:divsChild>
        <w:div w:id="412045051">
          <w:marLeft w:val="360"/>
          <w:marRight w:val="0"/>
          <w:marTop w:val="200"/>
          <w:marBottom w:val="0"/>
          <w:divBdr>
            <w:top w:val="none" w:sz="0" w:space="0" w:color="auto"/>
            <w:left w:val="none" w:sz="0" w:space="0" w:color="auto"/>
            <w:bottom w:val="none" w:sz="0" w:space="0" w:color="auto"/>
            <w:right w:val="none" w:sz="0" w:space="0" w:color="auto"/>
          </w:divBdr>
        </w:div>
      </w:divsChild>
    </w:div>
    <w:div w:id="857617227">
      <w:bodyDiv w:val="1"/>
      <w:marLeft w:val="0"/>
      <w:marRight w:val="0"/>
      <w:marTop w:val="0"/>
      <w:marBottom w:val="0"/>
      <w:divBdr>
        <w:top w:val="none" w:sz="0" w:space="0" w:color="auto"/>
        <w:left w:val="none" w:sz="0" w:space="0" w:color="auto"/>
        <w:bottom w:val="none" w:sz="0" w:space="0" w:color="auto"/>
        <w:right w:val="none" w:sz="0" w:space="0" w:color="auto"/>
      </w:divBdr>
    </w:div>
    <w:div w:id="857617418">
      <w:bodyDiv w:val="1"/>
      <w:marLeft w:val="0"/>
      <w:marRight w:val="0"/>
      <w:marTop w:val="0"/>
      <w:marBottom w:val="0"/>
      <w:divBdr>
        <w:top w:val="none" w:sz="0" w:space="0" w:color="auto"/>
        <w:left w:val="none" w:sz="0" w:space="0" w:color="auto"/>
        <w:bottom w:val="none" w:sz="0" w:space="0" w:color="auto"/>
        <w:right w:val="none" w:sz="0" w:space="0" w:color="auto"/>
      </w:divBdr>
    </w:div>
    <w:div w:id="959803873">
      <w:bodyDiv w:val="1"/>
      <w:marLeft w:val="0"/>
      <w:marRight w:val="0"/>
      <w:marTop w:val="0"/>
      <w:marBottom w:val="0"/>
      <w:divBdr>
        <w:top w:val="none" w:sz="0" w:space="0" w:color="auto"/>
        <w:left w:val="none" w:sz="0" w:space="0" w:color="auto"/>
        <w:bottom w:val="none" w:sz="0" w:space="0" w:color="auto"/>
        <w:right w:val="none" w:sz="0" w:space="0" w:color="auto"/>
      </w:divBdr>
      <w:divsChild>
        <w:div w:id="1118990035">
          <w:marLeft w:val="547"/>
          <w:marRight w:val="0"/>
          <w:marTop w:val="0"/>
          <w:marBottom w:val="0"/>
          <w:divBdr>
            <w:top w:val="none" w:sz="0" w:space="0" w:color="auto"/>
            <w:left w:val="none" w:sz="0" w:space="0" w:color="auto"/>
            <w:bottom w:val="none" w:sz="0" w:space="0" w:color="auto"/>
            <w:right w:val="none" w:sz="0" w:space="0" w:color="auto"/>
          </w:divBdr>
        </w:div>
      </w:divsChild>
    </w:div>
    <w:div w:id="1134985056">
      <w:bodyDiv w:val="1"/>
      <w:marLeft w:val="0"/>
      <w:marRight w:val="0"/>
      <w:marTop w:val="0"/>
      <w:marBottom w:val="0"/>
      <w:divBdr>
        <w:top w:val="none" w:sz="0" w:space="0" w:color="auto"/>
        <w:left w:val="none" w:sz="0" w:space="0" w:color="auto"/>
        <w:bottom w:val="none" w:sz="0" w:space="0" w:color="auto"/>
        <w:right w:val="none" w:sz="0" w:space="0" w:color="auto"/>
      </w:divBdr>
      <w:divsChild>
        <w:div w:id="163129512">
          <w:marLeft w:val="547"/>
          <w:marRight w:val="0"/>
          <w:marTop w:val="0"/>
          <w:marBottom w:val="0"/>
          <w:divBdr>
            <w:top w:val="none" w:sz="0" w:space="0" w:color="auto"/>
            <w:left w:val="none" w:sz="0" w:space="0" w:color="auto"/>
            <w:bottom w:val="none" w:sz="0" w:space="0" w:color="auto"/>
            <w:right w:val="none" w:sz="0" w:space="0" w:color="auto"/>
          </w:divBdr>
        </w:div>
      </w:divsChild>
    </w:div>
    <w:div w:id="1268200328">
      <w:bodyDiv w:val="1"/>
      <w:marLeft w:val="0"/>
      <w:marRight w:val="0"/>
      <w:marTop w:val="0"/>
      <w:marBottom w:val="0"/>
      <w:divBdr>
        <w:top w:val="none" w:sz="0" w:space="0" w:color="auto"/>
        <w:left w:val="none" w:sz="0" w:space="0" w:color="auto"/>
        <w:bottom w:val="none" w:sz="0" w:space="0" w:color="auto"/>
        <w:right w:val="none" w:sz="0" w:space="0" w:color="auto"/>
      </w:divBdr>
    </w:div>
    <w:div w:id="1492713541">
      <w:bodyDiv w:val="1"/>
      <w:marLeft w:val="0"/>
      <w:marRight w:val="0"/>
      <w:marTop w:val="0"/>
      <w:marBottom w:val="0"/>
      <w:divBdr>
        <w:top w:val="none" w:sz="0" w:space="0" w:color="auto"/>
        <w:left w:val="none" w:sz="0" w:space="0" w:color="auto"/>
        <w:bottom w:val="none" w:sz="0" w:space="0" w:color="auto"/>
        <w:right w:val="none" w:sz="0" w:space="0" w:color="auto"/>
      </w:divBdr>
      <w:divsChild>
        <w:div w:id="228806834">
          <w:marLeft w:val="547"/>
          <w:marRight w:val="0"/>
          <w:marTop w:val="0"/>
          <w:marBottom w:val="0"/>
          <w:divBdr>
            <w:top w:val="none" w:sz="0" w:space="0" w:color="auto"/>
            <w:left w:val="none" w:sz="0" w:space="0" w:color="auto"/>
            <w:bottom w:val="none" w:sz="0" w:space="0" w:color="auto"/>
            <w:right w:val="none" w:sz="0" w:space="0" w:color="auto"/>
          </w:divBdr>
        </w:div>
      </w:divsChild>
    </w:div>
    <w:div w:id="1500195103">
      <w:bodyDiv w:val="1"/>
      <w:marLeft w:val="0"/>
      <w:marRight w:val="0"/>
      <w:marTop w:val="0"/>
      <w:marBottom w:val="0"/>
      <w:divBdr>
        <w:top w:val="none" w:sz="0" w:space="0" w:color="auto"/>
        <w:left w:val="none" w:sz="0" w:space="0" w:color="auto"/>
        <w:bottom w:val="none" w:sz="0" w:space="0" w:color="auto"/>
        <w:right w:val="none" w:sz="0" w:space="0" w:color="auto"/>
      </w:divBdr>
      <w:divsChild>
        <w:div w:id="1788617936">
          <w:marLeft w:val="547"/>
          <w:marRight w:val="0"/>
          <w:marTop w:val="0"/>
          <w:marBottom w:val="0"/>
          <w:divBdr>
            <w:top w:val="none" w:sz="0" w:space="0" w:color="auto"/>
            <w:left w:val="none" w:sz="0" w:space="0" w:color="auto"/>
            <w:bottom w:val="none" w:sz="0" w:space="0" w:color="auto"/>
            <w:right w:val="none" w:sz="0" w:space="0" w:color="auto"/>
          </w:divBdr>
        </w:div>
      </w:divsChild>
    </w:div>
    <w:div w:id="1576936605">
      <w:bodyDiv w:val="1"/>
      <w:marLeft w:val="0"/>
      <w:marRight w:val="0"/>
      <w:marTop w:val="0"/>
      <w:marBottom w:val="0"/>
      <w:divBdr>
        <w:top w:val="none" w:sz="0" w:space="0" w:color="auto"/>
        <w:left w:val="none" w:sz="0" w:space="0" w:color="auto"/>
        <w:bottom w:val="none" w:sz="0" w:space="0" w:color="auto"/>
        <w:right w:val="none" w:sz="0" w:space="0" w:color="auto"/>
      </w:divBdr>
      <w:divsChild>
        <w:div w:id="387387299">
          <w:marLeft w:val="547"/>
          <w:marRight w:val="0"/>
          <w:marTop w:val="0"/>
          <w:marBottom w:val="0"/>
          <w:divBdr>
            <w:top w:val="none" w:sz="0" w:space="0" w:color="auto"/>
            <w:left w:val="none" w:sz="0" w:space="0" w:color="auto"/>
            <w:bottom w:val="none" w:sz="0" w:space="0" w:color="auto"/>
            <w:right w:val="none" w:sz="0" w:space="0" w:color="auto"/>
          </w:divBdr>
        </w:div>
      </w:divsChild>
    </w:div>
    <w:div w:id="1644774372">
      <w:bodyDiv w:val="1"/>
      <w:marLeft w:val="0"/>
      <w:marRight w:val="0"/>
      <w:marTop w:val="0"/>
      <w:marBottom w:val="0"/>
      <w:divBdr>
        <w:top w:val="none" w:sz="0" w:space="0" w:color="auto"/>
        <w:left w:val="none" w:sz="0" w:space="0" w:color="auto"/>
        <w:bottom w:val="none" w:sz="0" w:space="0" w:color="auto"/>
        <w:right w:val="none" w:sz="0" w:space="0" w:color="auto"/>
      </w:divBdr>
    </w:div>
    <w:div w:id="2069762413">
      <w:bodyDiv w:val="1"/>
      <w:marLeft w:val="0"/>
      <w:marRight w:val="0"/>
      <w:marTop w:val="0"/>
      <w:marBottom w:val="0"/>
      <w:divBdr>
        <w:top w:val="none" w:sz="0" w:space="0" w:color="auto"/>
        <w:left w:val="none" w:sz="0" w:space="0" w:color="auto"/>
        <w:bottom w:val="none" w:sz="0" w:space="0" w:color="auto"/>
        <w:right w:val="none" w:sz="0" w:space="0" w:color="auto"/>
      </w:divBdr>
      <w:divsChild>
        <w:div w:id="1855222432">
          <w:marLeft w:val="547"/>
          <w:marRight w:val="0"/>
          <w:marTop w:val="0"/>
          <w:marBottom w:val="0"/>
          <w:divBdr>
            <w:top w:val="none" w:sz="0" w:space="0" w:color="auto"/>
            <w:left w:val="none" w:sz="0" w:space="0" w:color="auto"/>
            <w:bottom w:val="none" w:sz="0" w:space="0" w:color="auto"/>
            <w:right w:val="none" w:sz="0" w:space="0" w:color="auto"/>
          </w:divBdr>
        </w:div>
      </w:divsChild>
    </w:div>
    <w:div w:id="2131896554">
      <w:bodyDiv w:val="1"/>
      <w:marLeft w:val="0"/>
      <w:marRight w:val="0"/>
      <w:marTop w:val="0"/>
      <w:marBottom w:val="0"/>
      <w:divBdr>
        <w:top w:val="none" w:sz="0" w:space="0" w:color="auto"/>
        <w:left w:val="none" w:sz="0" w:space="0" w:color="auto"/>
        <w:bottom w:val="none" w:sz="0" w:space="0" w:color="auto"/>
        <w:right w:val="none" w:sz="0" w:space="0" w:color="auto"/>
      </w:divBdr>
      <w:divsChild>
        <w:div w:id="4551008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nerum3/Library/Containers/com.microsoft.Word/Data/Library/Application%20Support/Microsoft/Office/16.0/DTS/en-US%7b99E3DD56-6E32-414E-BB1F-3990E2BD469A%7d/%7b47F30712-034A-E042-8E5B-05630B4A5427%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B1115-E411-A84D-A06B-CD3EF166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{47F30712-034A-E042-8E5B-05630B4A5427}tf10002076.dotx</Template>
  <TotalTime>265</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 Manoja (NIH/NCI) [C]</dc:creator>
  <cp:keywords/>
  <dc:description/>
  <cp:lastModifiedBy>Koneru, Manoja (NIH/NCI) [C]</cp:lastModifiedBy>
  <cp:revision>10</cp:revision>
  <dcterms:created xsi:type="dcterms:W3CDTF">2024-04-05T04:22:00Z</dcterms:created>
  <dcterms:modified xsi:type="dcterms:W3CDTF">2024-05-21T16:10:00Z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